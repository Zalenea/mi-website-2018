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DBB" w:rsidRPr="00E35E08" w:rsidRDefault="00655A3A" w:rsidP="00F90B43">
      <w:pPr>
        <w:spacing w:after="0" w:line="240" w:lineRule="auto"/>
        <w:jc w:val="right"/>
        <w:rPr>
          <w:sz w:val="48"/>
          <w:szCs w:val="48"/>
        </w:rPr>
      </w:pPr>
      <w:r>
        <w:rPr>
          <w:noProof/>
          <w:sz w:val="48"/>
          <w:szCs w:val="48"/>
          <w:lang w:eastAsia="de-DE"/>
        </w:rPr>
        <w:drawing>
          <wp:inline distT="0" distB="0" distL="0" distR="0">
            <wp:extent cx="906780" cy="1134110"/>
            <wp:effectExtent l="0" t="0" r="7620" b="8890"/>
            <wp:docPr id="1" name="Bild 2" descr="logo-a-rgb-9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a-rgb-900dpi"/>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906780" cy="1134110"/>
                    </a:xfrm>
                    <a:prstGeom prst="rect">
                      <a:avLst/>
                    </a:prstGeom>
                    <a:noFill/>
                    <a:ln>
                      <a:noFill/>
                    </a:ln>
                  </pic:spPr>
                </pic:pic>
              </a:graphicData>
            </a:graphic>
          </wp:inline>
        </w:drawing>
      </w:r>
    </w:p>
    <w:p w:rsidR="00F16DBB" w:rsidRPr="00CA1888" w:rsidRDefault="00F16DBB" w:rsidP="00466537">
      <w:pPr>
        <w:spacing w:after="0" w:line="240" w:lineRule="auto"/>
        <w:rPr>
          <w:sz w:val="56"/>
          <w:szCs w:val="56"/>
        </w:rPr>
      </w:pPr>
    </w:p>
    <w:p w:rsidR="00F16DBB" w:rsidRPr="00CA1888" w:rsidRDefault="00F16DBB" w:rsidP="00466537">
      <w:pPr>
        <w:spacing w:after="0" w:line="240" w:lineRule="auto"/>
        <w:rPr>
          <w:sz w:val="56"/>
          <w:szCs w:val="56"/>
        </w:rPr>
      </w:pPr>
    </w:p>
    <w:p w:rsidR="00F16DBB" w:rsidRPr="00CA1888" w:rsidRDefault="00F16DBB" w:rsidP="00466537">
      <w:pPr>
        <w:spacing w:after="0" w:line="240" w:lineRule="auto"/>
        <w:rPr>
          <w:sz w:val="56"/>
          <w:szCs w:val="56"/>
        </w:rPr>
      </w:pPr>
    </w:p>
    <w:p w:rsidR="00F16DBB" w:rsidRPr="00CA1888" w:rsidRDefault="00F16DBB" w:rsidP="00466537">
      <w:pPr>
        <w:spacing w:after="0" w:line="240" w:lineRule="auto"/>
        <w:rPr>
          <w:b/>
          <w:bCs/>
          <w:sz w:val="56"/>
          <w:szCs w:val="56"/>
        </w:rPr>
      </w:pPr>
      <w:r>
        <w:rPr>
          <w:b/>
          <w:bCs/>
          <w:sz w:val="56"/>
          <w:szCs w:val="56"/>
        </w:rPr>
        <w:t>ASIIN-Akkreditierungsbericht</w:t>
      </w:r>
    </w:p>
    <w:p w:rsidR="00F16DBB" w:rsidRPr="00CA1888" w:rsidRDefault="00F16DBB" w:rsidP="00FE72E3">
      <w:pPr>
        <w:spacing w:after="0" w:line="240" w:lineRule="auto"/>
        <w:rPr>
          <w:sz w:val="40"/>
          <w:szCs w:val="40"/>
        </w:rPr>
      </w:pPr>
    </w:p>
    <w:p w:rsidR="00F16DBB" w:rsidRPr="00CA1888" w:rsidRDefault="00F16DBB" w:rsidP="00FE72E3">
      <w:pPr>
        <w:spacing w:after="0" w:line="240" w:lineRule="auto"/>
        <w:rPr>
          <w:sz w:val="40"/>
          <w:szCs w:val="40"/>
        </w:rPr>
      </w:pPr>
    </w:p>
    <w:p w:rsidR="00F16DBB" w:rsidRPr="00CA1888" w:rsidRDefault="00F16DBB" w:rsidP="00466537">
      <w:pPr>
        <w:spacing w:after="0" w:line="240" w:lineRule="auto"/>
        <w:rPr>
          <w:b/>
          <w:bCs/>
          <w:sz w:val="40"/>
          <w:szCs w:val="40"/>
        </w:rPr>
      </w:pPr>
      <w:r w:rsidRPr="00CA1888">
        <w:rPr>
          <w:b/>
          <w:bCs/>
          <w:sz w:val="40"/>
          <w:szCs w:val="40"/>
        </w:rPr>
        <w:t>Bachelor-</w:t>
      </w:r>
      <w:r w:rsidRPr="00210CDD">
        <w:rPr>
          <w:b/>
          <w:bCs/>
          <w:sz w:val="40"/>
          <w:szCs w:val="40"/>
        </w:rPr>
        <w:t>/</w:t>
      </w:r>
      <w:r w:rsidRPr="00CA1888">
        <w:rPr>
          <w:b/>
          <w:bCs/>
          <w:sz w:val="40"/>
          <w:szCs w:val="40"/>
        </w:rPr>
        <w:t>Masterstudiengang</w:t>
      </w:r>
    </w:p>
    <w:p w:rsidR="00F16DBB" w:rsidRPr="00CA1888" w:rsidRDefault="00F16DBB" w:rsidP="00466537">
      <w:pPr>
        <w:spacing w:after="0" w:line="240" w:lineRule="auto"/>
        <w:rPr>
          <w:b/>
          <w:bCs/>
          <w:i/>
          <w:iCs/>
          <w:sz w:val="40"/>
          <w:szCs w:val="40"/>
        </w:rPr>
      </w:pPr>
      <w:r>
        <w:rPr>
          <w:b/>
          <w:bCs/>
          <w:i/>
          <w:iCs/>
          <w:sz w:val="40"/>
          <w:szCs w:val="40"/>
        </w:rPr>
        <w:t>Medieninformatik</w:t>
      </w:r>
    </w:p>
    <w:p w:rsidR="00F16DBB" w:rsidRPr="00CA1888" w:rsidRDefault="00F16DBB" w:rsidP="00466537">
      <w:pPr>
        <w:spacing w:after="0" w:line="240" w:lineRule="auto"/>
        <w:rPr>
          <w:sz w:val="40"/>
          <w:szCs w:val="40"/>
        </w:rPr>
      </w:pPr>
    </w:p>
    <w:p w:rsidR="00F16DBB" w:rsidRPr="00CA1888" w:rsidRDefault="00F16DBB" w:rsidP="00466537">
      <w:pPr>
        <w:spacing w:after="0" w:line="240" w:lineRule="auto"/>
        <w:rPr>
          <w:sz w:val="40"/>
          <w:szCs w:val="40"/>
        </w:rPr>
      </w:pPr>
    </w:p>
    <w:p w:rsidR="00F16DBB" w:rsidRPr="00CA1888" w:rsidRDefault="00F16DBB" w:rsidP="00466537">
      <w:pPr>
        <w:spacing w:after="0" w:line="240" w:lineRule="auto"/>
        <w:rPr>
          <w:sz w:val="40"/>
          <w:szCs w:val="40"/>
        </w:rPr>
      </w:pPr>
      <w:r w:rsidRPr="00CA1888">
        <w:rPr>
          <w:sz w:val="40"/>
          <w:szCs w:val="40"/>
        </w:rPr>
        <w:t>an der</w:t>
      </w:r>
    </w:p>
    <w:p w:rsidR="00F16DBB" w:rsidRPr="00CA1888" w:rsidRDefault="00F16DBB" w:rsidP="00466537">
      <w:pPr>
        <w:spacing w:after="0" w:line="240" w:lineRule="auto"/>
        <w:rPr>
          <w:b/>
          <w:bCs/>
          <w:sz w:val="40"/>
          <w:szCs w:val="40"/>
        </w:rPr>
      </w:pPr>
      <w:proofErr w:type="gramStart"/>
      <w:r>
        <w:rPr>
          <w:b/>
          <w:bCs/>
          <w:sz w:val="40"/>
          <w:szCs w:val="40"/>
        </w:rPr>
        <w:t>Technischen</w:t>
      </w:r>
      <w:proofErr w:type="gramEnd"/>
      <w:r>
        <w:rPr>
          <w:b/>
          <w:bCs/>
          <w:sz w:val="40"/>
          <w:szCs w:val="40"/>
        </w:rPr>
        <w:t xml:space="preserve"> </w:t>
      </w:r>
      <w:r w:rsidRPr="00CA1888">
        <w:rPr>
          <w:b/>
          <w:bCs/>
          <w:sz w:val="40"/>
          <w:szCs w:val="40"/>
        </w:rPr>
        <w:t>Hochschule</w:t>
      </w:r>
      <w:r>
        <w:rPr>
          <w:b/>
          <w:bCs/>
          <w:sz w:val="40"/>
          <w:szCs w:val="40"/>
        </w:rPr>
        <w:t xml:space="preserve"> Köln</w:t>
      </w:r>
    </w:p>
    <w:p w:rsidR="00F16DBB" w:rsidRPr="00CA1888" w:rsidRDefault="00F16DBB" w:rsidP="00FE72E3">
      <w:pPr>
        <w:spacing w:after="0" w:line="240" w:lineRule="auto"/>
        <w:rPr>
          <w:sz w:val="40"/>
          <w:szCs w:val="40"/>
        </w:rPr>
      </w:pPr>
    </w:p>
    <w:p w:rsidR="00F16DBB" w:rsidRPr="00CA1888" w:rsidRDefault="00F16DBB" w:rsidP="00FE72E3">
      <w:pPr>
        <w:spacing w:after="0" w:line="240" w:lineRule="auto"/>
        <w:rPr>
          <w:sz w:val="40"/>
          <w:szCs w:val="40"/>
        </w:rPr>
      </w:pPr>
    </w:p>
    <w:p w:rsidR="00F16DBB" w:rsidRDefault="00F16DBB" w:rsidP="00FE72E3">
      <w:pPr>
        <w:spacing w:after="0" w:line="240" w:lineRule="auto"/>
        <w:rPr>
          <w:sz w:val="40"/>
          <w:szCs w:val="40"/>
        </w:rPr>
      </w:pPr>
    </w:p>
    <w:p w:rsidR="00F16DBB" w:rsidRPr="00CA1888" w:rsidRDefault="00F16DBB" w:rsidP="00FE72E3">
      <w:pPr>
        <w:spacing w:after="0" w:line="240" w:lineRule="auto"/>
        <w:rPr>
          <w:sz w:val="40"/>
          <w:szCs w:val="40"/>
        </w:rPr>
      </w:pPr>
    </w:p>
    <w:p w:rsidR="00F16DBB" w:rsidRPr="00CA1888" w:rsidRDefault="00F16DBB" w:rsidP="00FE72E3">
      <w:pPr>
        <w:spacing w:after="0" w:line="240" w:lineRule="auto"/>
        <w:rPr>
          <w:sz w:val="40"/>
          <w:szCs w:val="40"/>
        </w:rPr>
      </w:pPr>
    </w:p>
    <w:p w:rsidR="00F16DBB" w:rsidRPr="00CA1888" w:rsidRDefault="00F16DBB" w:rsidP="00FE72E3">
      <w:pPr>
        <w:spacing w:after="0" w:line="240" w:lineRule="auto"/>
        <w:rPr>
          <w:sz w:val="40"/>
          <w:szCs w:val="40"/>
        </w:rPr>
      </w:pPr>
    </w:p>
    <w:p w:rsidR="00F16DBB" w:rsidRPr="00CA1888" w:rsidRDefault="00F16DBB" w:rsidP="00FE72E3">
      <w:pPr>
        <w:spacing w:after="0" w:line="240" w:lineRule="auto"/>
        <w:rPr>
          <w:sz w:val="40"/>
          <w:szCs w:val="40"/>
        </w:rPr>
      </w:pPr>
    </w:p>
    <w:p w:rsidR="00F16DBB" w:rsidRPr="00CA1888" w:rsidRDefault="00F16DBB" w:rsidP="00FE72E3">
      <w:pPr>
        <w:spacing w:after="0" w:line="240" w:lineRule="auto"/>
        <w:rPr>
          <w:sz w:val="40"/>
          <w:szCs w:val="40"/>
        </w:rPr>
      </w:pPr>
    </w:p>
    <w:p w:rsidR="00F16DBB" w:rsidRPr="00CA1888" w:rsidRDefault="00F16DBB" w:rsidP="00FE72E3">
      <w:pPr>
        <w:spacing w:after="0" w:line="240" w:lineRule="auto"/>
        <w:rPr>
          <w:sz w:val="40"/>
          <w:szCs w:val="40"/>
        </w:rPr>
      </w:pPr>
    </w:p>
    <w:p w:rsidR="00F16DBB" w:rsidRDefault="00C04707" w:rsidP="00466537">
      <w:r>
        <w:t>Stand: 21</w:t>
      </w:r>
      <w:r w:rsidR="00F16DBB">
        <w:t>.05.2017</w:t>
      </w:r>
    </w:p>
    <w:p w:rsidR="00F16DBB" w:rsidRDefault="00F16DBB" w:rsidP="00466537">
      <w:pPr>
        <w:sectPr w:rsidR="00F16DBB" w:rsidSect="007F2B60">
          <w:pgSz w:w="11906" w:h="16838" w:code="9"/>
          <w:pgMar w:top="1701" w:right="1134" w:bottom="1701" w:left="1985" w:header="992" w:footer="709" w:gutter="0"/>
          <w:cols w:space="708"/>
          <w:docGrid w:linePitch="360"/>
        </w:sectPr>
      </w:pPr>
    </w:p>
    <w:p w:rsidR="00F16DBB" w:rsidRPr="009B703B" w:rsidRDefault="00F16DBB" w:rsidP="00B633D3">
      <w:pPr>
        <w:spacing w:before="600" w:after="240" w:line="240" w:lineRule="auto"/>
        <w:ind w:left="851" w:hanging="851"/>
        <w:jc w:val="left"/>
        <w:rPr>
          <w:b/>
          <w:bCs/>
          <w:sz w:val="40"/>
          <w:szCs w:val="40"/>
        </w:rPr>
      </w:pPr>
      <w:r w:rsidRPr="009B703B">
        <w:rPr>
          <w:b/>
          <w:bCs/>
          <w:sz w:val="40"/>
          <w:szCs w:val="40"/>
        </w:rPr>
        <w:lastRenderedPageBreak/>
        <w:t>Inhaltsverzeichnis</w:t>
      </w:r>
    </w:p>
    <w:p w:rsidR="00F16DBB" w:rsidRDefault="00EE6F5C">
      <w:pPr>
        <w:pStyle w:val="Verzeichnis1"/>
        <w:rPr>
          <w:b w:val="0"/>
          <w:bCs w:val="0"/>
          <w:noProof/>
          <w:sz w:val="22"/>
          <w:szCs w:val="22"/>
          <w:lang w:eastAsia="de-DE"/>
        </w:rPr>
      </w:pPr>
      <w:r w:rsidRPr="00EE6F5C">
        <w:rPr>
          <w:b w:val="0"/>
          <w:bCs w:val="0"/>
        </w:rPr>
        <w:fldChar w:fldCharType="begin"/>
      </w:r>
      <w:r w:rsidR="00F16DBB">
        <w:rPr>
          <w:b w:val="0"/>
          <w:bCs w:val="0"/>
        </w:rPr>
        <w:instrText xml:space="preserve"> TOC \o "1-2" \h \z \u \t "Überschrift 8;1" </w:instrText>
      </w:r>
      <w:r w:rsidRPr="00EE6F5C">
        <w:rPr>
          <w:b w:val="0"/>
          <w:bCs w:val="0"/>
        </w:rPr>
        <w:fldChar w:fldCharType="separate"/>
      </w:r>
      <w:hyperlink w:anchor="_Toc480362425" w:history="1">
        <w:r w:rsidR="00F16DBB" w:rsidRPr="00930953">
          <w:rPr>
            <w:rStyle w:val="Hyperlink"/>
            <w:noProof/>
          </w:rPr>
          <w:t>A</w:t>
        </w:r>
        <w:r w:rsidR="00F16DBB">
          <w:rPr>
            <w:b w:val="0"/>
            <w:bCs w:val="0"/>
            <w:noProof/>
            <w:sz w:val="22"/>
            <w:szCs w:val="22"/>
            <w:lang w:eastAsia="de-DE"/>
          </w:rPr>
          <w:tab/>
        </w:r>
        <w:r w:rsidR="00F16DBB" w:rsidRPr="00930953">
          <w:rPr>
            <w:rStyle w:val="Hyperlink"/>
            <w:noProof/>
          </w:rPr>
          <w:t>Zum Akkreditierungsverfahren</w:t>
        </w:r>
        <w:r w:rsidR="00F16DBB">
          <w:rPr>
            <w:noProof/>
            <w:webHidden/>
          </w:rPr>
          <w:tab/>
        </w:r>
        <w:r>
          <w:rPr>
            <w:noProof/>
            <w:webHidden/>
          </w:rPr>
          <w:fldChar w:fldCharType="begin"/>
        </w:r>
        <w:r w:rsidR="00F16DBB">
          <w:rPr>
            <w:noProof/>
            <w:webHidden/>
          </w:rPr>
          <w:instrText xml:space="preserve"> PAGEREF _Toc480362425 \h </w:instrText>
        </w:r>
        <w:r>
          <w:rPr>
            <w:noProof/>
            <w:webHidden/>
          </w:rPr>
        </w:r>
        <w:r>
          <w:rPr>
            <w:noProof/>
            <w:webHidden/>
          </w:rPr>
          <w:fldChar w:fldCharType="separate"/>
        </w:r>
        <w:r w:rsidR="00F16DBB">
          <w:rPr>
            <w:noProof/>
            <w:webHidden/>
          </w:rPr>
          <w:t>3</w:t>
        </w:r>
        <w:r>
          <w:rPr>
            <w:noProof/>
            <w:webHidden/>
          </w:rPr>
          <w:fldChar w:fldCharType="end"/>
        </w:r>
      </w:hyperlink>
    </w:p>
    <w:p w:rsidR="00F16DBB" w:rsidRDefault="00EE6F5C">
      <w:pPr>
        <w:pStyle w:val="Verzeichnis1"/>
        <w:rPr>
          <w:b w:val="0"/>
          <w:bCs w:val="0"/>
          <w:noProof/>
          <w:sz w:val="22"/>
          <w:szCs w:val="22"/>
          <w:lang w:eastAsia="de-DE"/>
        </w:rPr>
      </w:pPr>
      <w:hyperlink w:anchor="_Toc480362426" w:history="1">
        <w:r w:rsidR="00F16DBB" w:rsidRPr="00930953">
          <w:rPr>
            <w:rStyle w:val="Hyperlink"/>
            <w:noProof/>
          </w:rPr>
          <w:t>B</w:t>
        </w:r>
        <w:r w:rsidR="00F16DBB">
          <w:rPr>
            <w:b w:val="0"/>
            <w:bCs w:val="0"/>
            <w:noProof/>
            <w:sz w:val="22"/>
            <w:szCs w:val="22"/>
            <w:lang w:eastAsia="de-DE"/>
          </w:rPr>
          <w:tab/>
        </w:r>
        <w:r w:rsidR="00F16DBB" w:rsidRPr="00930953">
          <w:rPr>
            <w:rStyle w:val="Hyperlink"/>
            <w:noProof/>
          </w:rPr>
          <w:t>Steckbrief der Studiengänge</w:t>
        </w:r>
        <w:r w:rsidR="00F16DBB">
          <w:rPr>
            <w:noProof/>
            <w:webHidden/>
          </w:rPr>
          <w:tab/>
        </w:r>
        <w:r>
          <w:rPr>
            <w:noProof/>
            <w:webHidden/>
          </w:rPr>
          <w:fldChar w:fldCharType="begin"/>
        </w:r>
        <w:r w:rsidR="00F16DBB">
          <w:rPr>
            <w:noProof/>
            <w:webHidden/>
          </w:rPr>
          <w:instrText xml:space="preserve"> PAGEREF _Toc480362426 \h </w:instrText>
        </w:r>
        <w:r>
          <w:rPr>
            <w:noProof/>
            <w:webHidden/>
          </w:rPr>
        </w:r>
        <w:r>
          <w:rPr>
            <w:noProof/>
            <w:webHidden/>
          </w:rPr>
          <w:fldChar w:fldCharType="separate"/>
        </w:r>
        <w:r w:rsidR="00F16DBB">
          <w:rPr>
            <w:noProof/>
            <w:webHidden/>
          </w:rPr>
          <w:t>5</w:t>
        </w:r>
        <w:r>
          <w:rPr>
            <w:noProof/>
            <w:webHidden/>
          </w:rPr>
          <w:fldChar w:fldCharType="end"/>
        </w:r>
      </w:hyperlink>
    </w:p>
    <w:p w:rsidR="00F16DBB" w:rsidRDefault="00EE6F5C">
      <w:pPr>
        <w:pStyle w:val="Verzeichnis1"/>
        <w:rPr>
          <w:b w:val="0"/>
          <w:bCs w:val="0"/>
          <w:noProof/>
          <w:sz w:val="22"/>
          <w:szCs w:val="22"/>
          <w:lang w:eastAsia="de-DE"/>
        </w:rPr>
      </w:pPr>
      <w:hyperlink w:anchor="_Toc480362427" w:history="1">
        <w:r w:rsidR="00F16DBB" w:rsidRPr="00930953">
          <w:rPr>
            <w:rStyle w:val="Hyperlink"/>
            <w:noProof/>
          </w:rPr>
          <w:t>C</w:t>
        </w:r>
        <w:r w:rsidR="00F16DBB">
          <w:rPr>
            <w:b w:val="0"/>
            <w:bCs w:val="0"/>
            <w:noProof/>
            <w:sz w:val="22"/>
            <w:szCs w:val="22"/>
            <w:lang w:eastAsia="de-DE"/>
          </w:rPr>
          <w:tab/>
        </w:r>
        <w:r w:rsidR="00F16DBB" w:rsidRPr="00930953">
          <w:rPr>
            <w:rStyle w:val="Hyperlink"/>
            <w:noProof/>
          </w:rPr>
          <w:t>Bericht der Gutachter</w:t>
        </w:r>
        <w:r w:rsidR="00F16DBB">
          <w:rPr>
            <w:noProof/>
            <w:webHidden/>
          </w:rPr>
          <w:tab/>
        </w:r>
        <w:r>
          <w:rPr>
            <w:noProof/>
            <w:webHidden/>
          </w:rPr>
          <w:fldChar w:fldCharType="begin"/>
        </w:r>
        <w:r w:rsidR="00F16DBB">
          <w:rPr>
            <w:noProof/>
            <w:webHidden/>
          </w:rPr>
          <w:instrText xml:space="preserve"> PAGEREF _Toc480362427 \h </w:instrText>
        </w:r>
        <w:r>
          <w:rPr>
            <w:noProof/>
            <w:webHidden/>
          </w:rPr>
        </w:r>
        <w:r>
          <w:rPr>
            <w:noProof/>
            <w:webHidden/>
          </w:rPr>
          <w:fldChar w:fldCharType="separate"/>
        </w:r>
        <w:r w:rsidR="00F16DBB">
          <w:rPr>
            <w:noProof/>
            <w:webHidden/>
          </w:rPr>
          <w:t>9</w:t>
        </w:r>
        <w:r>
          <w:rPr>
            <w:noProof/>
            <w:webHidden/>
          </w:rPr>
          <w:fldChar w:fldCharType="end"/>
        </w:r>
      </w:hyperlink>
    </w:p>
    <w:p w:rsidR="00F16DBB" w:rsidRDefault="00EE6F5C">
      <w:pPr>
        <w:pStyle w:val="Verzeichnis1"/>
        <w:rPr>
          <w:b w:val="0"/>
          <w:bCs w:val="0"/>
          <w:noProof/>
          <w:sz w:val="22"/>
          <w:szCs w:val="22"/>
          <w:lang w:eastAsia="de-DE"/>
        </w:rPr>
      </w:pPr>
      <w:hyperlink w:anchor="_Toc480362428" w:history="1">
        <w:r w:rsidR="00F16DBB" w:rsidRPr="00930953">
          <w:rPr>
            <w:rStyle w:val="Hyperlink"/>
            <w:noProof/>
          </w:rPr>
          <w:t>D</w:t>
        </w:r>
        <w:r w:rsidR="00F16DBB">
          <w:rPr>
            <w:b w:val="0"/>
            <w:bCs w:val="0"/>
            <w:noProof/>
            <w:sz w:val="22"/>
            <w:szCs w:val="22"/>
            <w:lang w:eastAsia="de-DE"/>
          </w:rPr>
          <w:tab/>
        </w:r>
        <w:r w:rsidR="00F16DBB" w:rsidRPr="00930953">
          <w:rPr>
            <w:rStyle w:val="Hyperlink"/>
            <w:noProof/>
          </w:rPr>
          <w:t>Nachlieferungen</w:t>
        </w:r>
        <w:r w:rsidR="00F16DBB">
          <w:rPr>
            <w:noProof/>
            <w:webHidden/>
          </w:rPr>
          <w:tab/>
        </w:r>
        <w:r>
          <w:rPr>
            <w:noProof/>
            <w:webHidden/>
          </w:rPr>
          <w:fldChar w:fldCharType="begin"/>
        </w:r>
        <w:r w:rsidR="00F16DBB">
          <w:rPr>
            <w:noProof/>
            <w:webHidden/>
          </w:rPr>
          <w:instrText xml:space="preserve"> PAGEREF _Toc480362428 \h </w:instrText>
        </w:r>
        <w:r>
          <w:rPr>
            <w:noProof/>
            <w:webHidden/>
          </w:rPr>
        </w:r>
        <w:r>
          <w:rPr>
            <w:noProof/>
            <w:webHidden/>
          </w:rPr>
          <w:fldChar w:fldCharType="separate"/>
        </w:r>
        <w:r w:rsidR="00F16DBB">
          <w:rPr>
            <w:noProof/>
            <w:webHidden/>
          </w:rPr>
          <w:t>30</w:t>
        </w:r>
        <w:r>
          <w:rPr>
            <w:noProof/>
            <w:webHidden/>
          </w:rPr>
          <w:fldChar w:fldCharType="end"/>
        </w:r>
      </w:hyperlink>
    </w:p>
    <w:p w:rsidR="00F16DBB" w:rsidRDefault="00EE6F5C">
      <w:pPr>
        <w:pStyle w:val="Verzeichnis1"/>
        <w:rPr>
          <w:b w:val="0"/>
          <w:bCs w:val="0"/>
          <w:noProof/>
          <w:sz w:val="22"/>
          <w:szCs w:val="22"/>
          <w:lang w:eastAsia="de-DE"/>
        </w:rPr>
      </w:pPr>
      <w:hyperlink w:anchor="_Toc480362429" w:history="1">
        <w:r w:rsidR="00F16DBB" w:rsidRPr="00930953">
          <w:rPr>
            <w:rStyle w:val="Hyperlink"/>
            <w:noProof/>
          </w:rPr>
          <w:t>E</w:t>
        </w:r>
        <w:r w:rsidR="00F16DBB">
          <w:rPr>
            <w:b w:val="0"/>
            <w:bCs w:val="0"/>
            <w:noProof/>
            <w:sz w:val="22"/>
            <w:szCs w:val="22"/>
            <w:lang w:eastAsia="de-DE"/>
          </w:rPr>
          <w:tab/>
        </w:r>
        <w:r w:rsidR="00F16DBB" w:rsidRPr="00930953">
          <w:rPr>
            <w:rStyle w:val="Hyperlink"/>
            <w:noProof/>
          </w:rPr>
          <w:t>Nachtrag/Stellungnahme der Hochschule (xx.xx.20xx)</w:t>
        </w:r>
        <w:r w:rsidR="00F16DBB">
          <w:rPr>
            <w:noProof/>
            <w:webHidden/>
          </w:rPr>
          <w:tab/>
        </w:r>
        <w:r>
          <w:rPr>
            <w:noProof/>
            <w:webHidden/>
          </w:rPr>
          <w:fldChar w:fldCharType="begin"/>
        </w:r>
        <w:r w:rsidR="00F16DBB">
          <w:rPr>
            <w:noProof/>
            <w:webHidden/>
          </w:rPr>
          <w:instrText xml:space="preserve"> PAGEREF _Toc480362429 \h </w:instrText>
        </w:r>
        <w:r>
          <w:rPr>
            <w:noProof/>
            <w:webHidden/>
          </w:rPr>
        </w:r>
        <w:r>
          <w:rPr>
            <w:noProof/>
            <w:webHidden/>
          </w:rPr>
          <w:fldChar w:fldCharType="separate"/>
        </w:r>
        <w:r w:rsidR="00F16DBB">
          <w:rPr>
            <w:noProof/>
            <w:webHidden/>
          </w:rPr>
          <w:t>31</w:t>
        </w:r>
        <w:r>
          <w:rPr>
            <w:noProof/>
            <w:webHidden/>
          </w:rPr>
          <w:fldChar w:fldCharType="end"/>
        </w:r>
      </w:hyperlink>
    </w:p>
    <w:p w:rsidR="00F16DBB" w:rsidRDefault="00EE6F5C">
      <w:pPr>
        <w:pStyle w:val="Verzeichnis1"/>
        <w:rPr>
          <w:b w:val="0"/>
          <w:bCs w:val="0"/>
          <w:noProof/>
          <w:sz w:val="22"/>
          <w:szCs w:val="22"/>
          <w:lang w:eastAsia="de-DE"/>
        </w:rPr>
      </w:pPr>
      <w:hyperlink w:anchor="_Toc480362430" w:history="1">
        <w:r w:rsidR="00F16DBB" w:rsidRPr="00930953">
          <w:rPr>
            <w:rStyle w:val="Hyperlink"/>
            <w:noProof/>
          </w:rPr>
          <w:t>Anhang: Lernziele und Curricula</w:t>
        </w:r>
        <w:r w:rsidR="00F16DBB">
          <w:rPr>
            <w:noProof/>
            <w:webHidden/>
          </w:rPr>
          <w:tab/>
        </w:r>
        <w:r>
          <w:rPr>
            <w:noProof/>
            <w:webHidden/>
          </w:rPr>
          <w:fldChar w:fldCharType="begin"/>
        </w:r>
        <w:r w:rsidR="00F16DBB">
          <w:rPr>
            <w:noProof/>
            <w:webHidden/>
          </w:rPr>
          <w:instrText xml:space="preserve"> PAGEREF _Toc480362430 \h </w:instrText>
        </w:r>
        <w:r>
          <w:rPr>
            <w:noProof/>
            <w:webHidden/>
          </w:rPr>
        </w:r>
        <w:r>
          <w:rPr>
            <w:noProof/>
            <w:webHidden/>
          </w:rPr>
          <w:fldChar w:fldCharType="separate"/>
        </w:r>
        <w:r w:rsidR="00F16DBB">
          <w:rPr>
            <w:noProof/>
            <w:webHidden/>
          </w:rPr>
          <w:t>32</w:t>
        </w:r>
        <w:r>
          <w:rPr>
            <w:noProof/>
            <w:webHidden/>
          </w:rPr>
          <w:fldChar w:fldCharType="end"/>
        </w:r>
      </w:hyperlink>
    </w:p>
    <w:p w:rsidR="00F16DBB" w:rsidRDefault="00EE6F5C">
      <w:pPr>
        <w:spacing w:before="600" w:after="240" w:line="240" w:lineRule="auto"/>
        <w:ind w:left="851" w:hanging="851"/>
        <w:jc w:val="left"/>
        <w:sectPr w:rsidR="00F16DBB" w:rsidSect="007F2B60">
          <w:headerReference w:type="default" r:id="rId9"/>
          <w:footerReference w:type="default" r:id="rId10"/>
          <w:footerReference w:type="first" r:id="rId11"/>
          <w:pgSz w:w="11906" w:h="16838" w:code="9"/>
          <w:pgMar w:top="1701" w:right="1134" w:bottom="1701" w:left="1985" w:header="992" w:footer="709" w:gutter="0"/>
          <w:cols w:space="708"/>
          <w:titlePg/>
          <w:docGrid w:linePitch="360"/>
        </w:sectPr>
      </w:pPr>
      <w:r>
        <w:rPr>
          <w:b/>
          <w:bCs/>
        </w:rPr>
        <w:fldChar w:fldCharType="end"/>
      </w:r>
    </w:p>
    <w:p w:rsidR="00F16DBB" w:rsidRDefault="00F16DBB" w:rsidP="007614DF">
      <w:pPr>
        <w:pStyle w:val="berschrift1"/>
      </w:pPr>
      <w:bookmarkStart w:id="0" w:name="_Toc480362425"/>
      <w:r>
        <w:lastRenderedPageBreak/>
        <w:t>Zum Akkreditierungsverfahren</w:t>
      </w:r>
      <w:bookmarkEnd w:id="0"/>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686"/>
        <w:gridCol w:w="1701"/>
        <w:gridCol w:w="1984"/>
        <w:gridCol w:w="1418"/>
      </w:tblGrid>
      <w:tr w:rsidR="00F16DBB" w:rsidRPr="00806004">
        <w:tc>
          <w:tcPr>
            <w:tcW w:w="3686" w:type="dxa"/>
          </w:tcPr>
          <w:p w:rsidR="00F16DBB" w:rsidRPr="00806004" w:rsidRDefault="00F16DBB" w:rsidP="004776CC">
            <w:pPr>
              <w:jc w:val="left"/>
              <w:rPr>
                <w:b/>
                <w:bCs/>
              </w:rPr>
            </w:pPr>
            <w:r w:rsidRPr="00806004">
              <w:rPr>
                <w:b/>
                <w:bCs/>
              </w:rPr>
              <w:t>Studiengang</w:t>
            </w:r>
          </w:p>
        </w:tc>
        <w:tc>
          <w:tcPr>
            <w:tcW w:w="1701" w:type="dxa"/>
          </w:tcPr>
          <w:p w:rsidR="00F16DBB" w:rsidRPr="00806004" w:rsidRDefault="00F16DBB" w:rsidP="004A3C07">
            <w:pPr>
              <w:jc w:val="left"/>
              <w:rPr>
                <w:b/>
                <w:bCs/>
              </w:rPr>
            </w:pPr>
            <w:r w:rsidRPr="00806004">
              <w:rPr>
                <w:b/>
                <w:bCs/>
              </w:rPr>
              <w:t>Beantragte Qualitätssiegel</w:t>
            </w:r>
          </w:p>
        </w:tc>
        <w:tc>
          <w:tcPr>
            <w:tcW w:w="1984" w:type="dxa"/>
          </w:tcPr>
          <w:p w:rsidR="00F16DBB" w:rsidRPr="00806004" w:rsidRDefault="00F16DBB" w:rsidP="004776CC">
            <w:pPr>
              <w:jc w:val="left"/>
              <w:rPr>
                <w:b/>
                <w:bCs/>
              </w:rPr>
            </w:pPr>
            <w:r w:rsidRPr="00806004">
              <w:rPr>
                <w:b/>
                <w:bCs/>
              </w:rPr>
              <w:t>Vorhergehende Akkreditierung</w:t>
            </w:r>
          </w:p>
        </w:tc>
        <w:tc>
          <w:tcPr>
            <w:tcW w:w="1418" w:type="dxa"/>
          </w:tcPr>
          <w:p w:rsidR="00F16DBB" w:rsidRPr="00806004" w:rsidRDefault="00F16DBB" w:rsidP="004A3C07">
            <w:pPr>
              <w:jc w:val="left"/>
              <w:rPr>
                <w:b/>
                <w:bCs/>
              </w:rPr>
            </w:pPr>
            <w:r w:rsidRPr="00806004">
              <w:rPr>
                <w:b/>
                <w:bCs/>
              </w:rPr>
              <w:t>Beteiligte FA</w:t>
            </w:r>
            <w:r>
              <w:rPr>
                <w:rStyle w:val="Funotenzeichen"/>
                <w:b/>
                <w:bCs/>
              </w:rPr>
              <w:footnoteReference w:id="1"/>
            </w:r>
          </w:p>
        </w:tc>
      </w:tr>
      <w:tr w:rsidR="00F16DBB" w:rsidRPr="00806004">
        <w:tc>
          <w:tcPr>
            <w:tcW w:w="3686" w:type="dxa"/>
          </w:tcPr>
          <w:p w:rsidR="00F16DBB" w:rsidRPr="00806004" w:rsidRDefault="00F16DBB" w:rsidP="004776CC">
            <w:pPr>
              <w:jc w:val="left"/>
            </w:pPr>
            <w:proofErr w:type="spellStart"/>
            <w:r>
              <w:t>Ba</w:t>
            </w:r>
            <w:proofErr w:type="spellEnd"/>
            <w:r>
              <w:t xml:space="preserve"> Medieninformatik</w:t>
            </w:r>
          </w:p>
        </w:tc>
        <w:tc>
          <w:tcPr>
            <w:tcW w:w="1701" w:type="dxa"/>
          </w:tcPr>
          <w:p w:rsidR="00F16DBB" w:rsidRPr="00806004" w:rsidRDefault="00F16DBB" w:rsidP="004A3C07">
            <w:pPr>
              <w:jc w:val="left"/>
            </w:pPr>
            <w:r>
              <w:t>AR</w:t>
            </w:r>
            <w:r>
              <w:rPr>
                <w:rStyle w:val="Funotenzeichen"/>
                <w:b/>
                <w:bCs/>
              </w:rPr>
              <w:footnoteReference w:id="2"/>
            </w:r>
          </w:p>
        </w:tc>
        <w:tc>
          <w:tcPr>
            <w:tcW w:w="1984" w:type="dxa"/>
          </w:tcPr>
          <w:p w:rsidR="00F16DBB" w:rsidRPr="00806004" w:rsidRDefault="00F16DBB" w:rsidP="004776CC">
            <w:pPr>
              <w:jc w:val="left"/>
            </w:pPr>
            <w:r>
              <w:t>2010-2017</w:t>
            </w:r>
          </w:p>
        </w:tc>
        <w:tc>
          <w:tcPr>
            <w:tcW w:w="1418" w:type="dxa"/>
          </w:tcPr>
          <w:p w:rsidR="00F16DBB" w:rsidRPr="00806004" w:rsidRDefault="00F16DBB" w:rsidP="004776CC">
            <w:pPr>
              <w:jc w:val="left"/>
            </w:pPr>
            <w:r>
              <w:t>04</w:t>
            </w:r>
          </w:p>
        </w:tc>
      </w:tr>
      <w:tr w:rsidR="00F16DBB" w:rsidRPr="00806004">
        <w:tc>
          <w:tcPr>
            <w:tcW w:w="3686" w:type="dxa"/>
          </w:tcPr>
          <w:p w:rsidR="00F16DBB" w:rsidRPr="00806004" w:rsidRDefault="00F16DBB" w:rsidP="004776CC">
            <w:pPr>
              <w:jc w:val="left"/>
            </w:pPr>
            <w:r>
              <w:t>Ma Medieninformatik</w:t>
            </w:r>
          </w:p>
        </w:tc>
        <w:tc>
          <w:tcPr>
            <w:tcW w:w="1701" w:type="dxa"/>
          </w:tcPr>
          <w:p w:rsidR="00F16DBB" w:rsidRPr="00806004" w:rsidRDefault="00F16DBB" w:rsidP="004776CC">
            <w:pPr>
              <w:jc w:val="left"/>
            </w:pPr>
            <w:r>
              <w:t>AR</w:t>
            </w:r>
          </w:p>
        </w:tc>
        <w:tc>
          <w:tcPr>
            <w:tcW w:w="1984" w:type="dxa"/>
          </w:tcPr>
          <w:p w:rsidR="00F16DBB" w:rsidRPr="00806004" w:rsidRDefault="00F16DBB" w:rsidP="004776CC">
            <w:pPr>
              <w:jc w:val="left"/>
            </w:pPr>
            <w:r>
              <w:t>2010-2017</w:t>
            </w:r>
          </w:p>
        </w:tc>
        <w:tc>
          <w:tcPr>
            <w:tcW w:w="1418" w:type="dxa"/>
          </w:tcPr>
          <w:p w:rsidR="00F16DBB" w:rsidRPr="00806004" w:rsidRDefault="00F16DBB" w:rsidP="004776CC">
            <w:pPr>
              <w:jc w:val="left"/>
            </w:pPr>
            <w:r>
              <w:t>04</w:t>
            </w:r>
          </w:p>
        </w:tc>
      </w:tr>
      <w:tr w:rsidR="00F16DBB" w:rsidRPr="00806004">
        <w:tc>
          <w:tcPr>
            <w:tcW w:w="8789" w:type="dxa"/>
            <w:gridSpan w:val="4"/>
          </w:tcPr>
          <w:p w:rsidR="00F16DBB" w:rsidRDefault="00F16DBB" w:rsidP="0064479A">
            <w:pPr>
              <w:rPr>
                <w:b/>
                <w:bCs/>
              </w:rPr>
            </w:pPr>
            <w:r>
              <w:rPr>
                <w:b/>
                <w:bCs/>
              </w:rPr>
              <w:t xml:space="preserve">Vertragsschluss: </w:t>
            </w:r>
            <w:r>
              <w:t>07.12.2016</w:t>
            </w:r>
          </w:p>
          <w:p w:rsidR="00F16DBB" w:rsidRPr="00806004" w:rsidRDefault="00F16DBB" w:rsidP="0064479A">
            <w:r w:rsidRPr="00806004">
              <w:rPr>
                <w:b/>
                <w:bCs/>
              </w:rPr>
              <w:t xml:space="preserve">Antragsunterlagen wurden eingereicht am: </w:t>
            </w:r>
            <w:r>
              <w:t>14.03.2017</w:t>
            </w:r>
          </w:p>
          <w:p w:rsidR="00F16DBB" w:rsidRPr="00806004" w:rsidRDefault="00F16DBB" w:rsidP="0064479A">
            <w:r w:rsidRPr="00806004">
              <w:rPr>
                <w:b/>
                <w:bCs/>
              </w:rPr>
              <w:t xml:space="preserve">Auditdatum: </w:t>
            </w:r>
            <w:r>
              <w:t>26.04.2017</w:t>
            </w:r>
          </w:p>
          <w:p w:rsidR="00F16DBB" w:rsidRPr="003E28D8" w:rsidRDefault="00F16DBB" w:rsidP="0064479A">
            <w:r w:rsidRPr="00806004">
              <w:rPr>
                <w:b/>
                <w:bCs/>
              </w:rPr>
              <w:t xml:space="preserve">am Standort: </w:t>
            </w:r>
            <w:r w:rsidRPr="00210CDD">
              <w:t>Gummersbach</w:t>
            </w:r>
          </w:p>
        </w:tc>
      </w:tr>
      <w:tr w:rsidR="00F16DBB" w:rsidRPr="00806004">
        <w:tc>
          <w:tcPr>
            <w:tcW w:w="8789" w:type="dxa"/>
            <w:gridSpan w:val="4"/>
          </w:tcPr>
          <w:p w:rsidR="00F16DBB" w:rsidRPr="00806004" w:rsidRDefault="00F16DBB" w:rsidP="0064479A">
            <w:pPr>
              <w:rPr>
                <w:b/>
                <w:bCs/>
              </w:rPr>
            </w:pPr>
            <w:r w:rsidRPr="00806004">
              <w:rPr>
                <w:b/>
                <w:bCs/>
              </w:rPr>
              <w:t xml:space="preserve">Gutachtergruppe: </w:t>
            </w:r>
          </w:p>
          <w:p w:rsidR="00F16DBB" w:rsidRPr="00210CDD" w:rsidRDefault="00F16DBB" w:rsidP="00806004">
            <w:pPr>
              <w:jc w:val="left"/>
            </w:pPr>
            <w:r w:rsidRPr="00210CDD">
              <w:t>Prof. Dr. Jürgen Friedrich, Universität Bremen</w:t>
            </w:r>
          </w:p>
          <w:p w:rsidR="00F16DBB" w:rsidRPr="00210CDD" w:rsidRDefault="00F16DBB" w:rsidP="00806004">
            <w:pPr>
              <w:jc w:val="left"/>
            </w:pPr>
            <w:r w:rsidRPr="00210CDD">
              <w:t>Prof. Dr. Dieter Baums, Technische Hochschule Mittelhessen</w:t>
            </w:r>
          </w:p>
          <w:p w:rsidR="00F16DBB" w:rsidRPr="00210CDD" w:rsidRDefault="00F16DBB" w:rsidP="00806004">
            <w:pPr>
              <w:jc w:val="left"/>
            </w:pPr>
            <w:r w:rsidRPr="00210CDD">
              <w:t>Prof.</w:t>
            </w:r>
            <w:del w:id="1" w:author="Stefan Kim" w:date="2017-05-18T14:30:00Z">
              <w:r w:rsidRPr="00210CDD" w:rsidDel="006874D2">
                <w:delText xml:space="preserve"> Dr.</w:delText>
              </w:r>
            </w:del>
            <w:r w:rsidRPr="00210CDD">
              <w:t xml:space="preserve"> Stefan Kim, Technische Hochschule Brandenburg</w:t>
            </w:r>
          </w:p>
          <w:p w:rsidR="00F16DBB" w:rsidRPr="00210CDD" w:rsidRDefault="00F16DBB" w:rsidP="00806004">
            <w:pPr>
              <w:jc w:val="left"/>
            </w:pPr>
            <w:r w:rsidRPr="00210CDD">
              <w:t xml:space="preserve">Uwe </w:t>
            </w:r>
            <w:proofErr w:type="spellStart"/>
            <w:r w:rsidRPr="00210CDD">
              <w:t>Sesztak</w:t>
            </w:r>
            <w:proofErr w:type="spellEnd"/>
            <w:r w:rsidRPr="00210CDD">
              <w:t>, Marco Systemanalyse und Entwicklung GmbH</w:t>
            </w:r>
          </w:p>
          <w:p w:rsidR="00F16DBB" w:rsidRPr="00210CDD" w:rsidRDefault="00F16DBB" w:rsidP="00210CDD">
            <w:pPr>
              <w:jc w:val="left"/>
              <w:rPr>
                <w:highlight w:val="yellow"/>
              </w:rPr>
            </w:pPr>
            <w:r w:rsidRPr="00210CDD">
              <w:t>Florian Löhden, Studentischer Vertreter</w:t>
            </w:r>
          </w:p>
        </w:tc>
      </w:tr>
      <w:tr w:rsidR="00F16DBB" w:rsidRPr="00806004">
        <w:tc>
          <w:tcPr>
            <w:tcW w:w="8789" w:type="dxa"/>
            <w:gridSpan w:val="4"/>
          </w:tcPr>
          <w:p w:rsidR="00F16DBB" w:rsidRPr="00806004" w:rsidRDefault="00F16DBB" w:rsidP="0064479A">
            <w:r>
              <w:rPr>
                <w:b/>
                <w:bCs/>
              </w:rPr>
              <w:t>Vertreter</w:t>
            </w:r>
            <w:r w:rsidRPr="00806004">
              <w:rPr>
                <w:b/>
                <w:bCs/>
              </w:rPr>
              <w:t xml:space="preserve"> der Geschäftsstelle: </w:t>
            </w:r>
            <w:r w:rsidRPr="00210CDD">
              <w:t>Dr. Martin Foerster</w:t>
            </w:r>
          </w:p>
        </w:tc>
      </w:tr>
      <w:tr w:rsidR="00F16DBB" w:rsidRPr="00806004">
        <w:tc>
          <w:tcPr>
            <w:tcW w:w="8789" w:type="dxa"/>
            <w:gridSpan w:val="4"/>
          </w:tcPr>
          <w:p w:rsidR="00F16DBB" w:rsidRPr="00806004" w:rsidRDefault="00F16DBB" w:rsidP="0064479A">
            <w:r w:rsidRPr="00806004">
              <w:rPr>
                <w:b/>
                <w:bCs/>
              </w:rPr>
              <w:t xml:space="preserve">Entscheidungsgremium: </w:t>
            </w:r>
            <w:r w:rsidRPr="00806004">
              <w:t>Akkreditierungskommission für Studiengänge</w:t>
            </w:r>
          </w:p>
        </w:tc>
      </w:tr>
      <w:tr w:rsidR="00F16DBB" w:rsidRPr="00806004">
        <w:tc>
          <w:tcPr>
            <w:tcW w:w="8789" w:type="dxa"/>
            <w:gridSpan w:val="4"/>
          </w:tcPr>
          <w:p w:rsidR="00F16DBB" w:rsidRPr="00806004" w:rsidRDefault="00F16DBB" w:rsidP="0064479A">
            <w:pPr>
              <w:rPr>
                <w:b/>
                <w:bCs/>
              </w:rPr>
            </w:pPr>
            <w:r w:rsidRPr="00806004">
              <w:rPr>
                <w:b/>
                <w:bCs/>
              </w:rPr>
              <w:t xml:space="preserve">Angewendete Kriterien: </w:t>
            </w:r>
          </w:p>
          <w:p w:rsidR="00F16DBB" w:rsidRPr="00806004" w:rsidRDefault="00F16DBB" w:rsidP="0064479A">
            <w:r w:rsidRPr="00806004">
              <w:t xml:space="preserve">European Standards </w:t>
            </w:r>
            <w:proofErr w:type="spellStart"/>
            <w:r w:rsidRPr="00806004">
              <w:t>and</w:t>
            </w:r>
            <w:proofErr w:type="spellEnd"/>
            <w:r w:rsidRPr="00806004">
              <w:t xml:space="preserve"> </w:t>
            </w:r>
            <w:proofErr w:type="spellStart"/>
            <w:r w:rsidRPr="00806004">
              <w:t>Guidel</w:t>
            </w:r>
            <w:r>
              <w:t>ines</w:t>
            </w:r>
            <w:proofErr w:type="spellEnd"/>
            <w:r>
              <w:t xml:space="preserve"> </w:t>
            </w:r>
            <w:proofErr w:type="spellStart"/>
            <w:r>
              <w:t>i.d.F</w:t>
            </w:r>
            <w:proofErr w:type="spellEnd"/>
            <w:r>
              <w:t>. vom 10.05.2015</w:t>
            </w:r>
          </w:p>
          <w:p w:rsidR="00F16DBB" w:rsidRPr="00806004" w:rsidRDefault="00F16DBB" w:rsidP="0064479A">
            <w:r w:rsidRPr="00806004">
              <w:t>Kriterien für die Akkreditierung von Studiengängen und die Systemakkreditierung des Ak</w:t>
            </w:r>
            <w:r>
              <w:t xml:space="preserve">kreditierungsrates </w:t>
            </w:r>
            <w:proofErr w:type="spellStart"/>
            <w:r>
              <w:t>i.d.F</w:t>
            </w:r>
            <w:proofErr w:type="spellEnd"/>
            <w:r>
              <w:t>. vom 04.12</w:t>
            </w:r>
            <w:r w:rsidRPr="00806004">
              <w:t>.20</w:t>
            </w:r>
            <w:r>
              <w:t>14</w:t>
            </w:r>
          </w:p>
        </w:tc>
      </w:tr>
    </w:tbl>
    <w:p w:rsidR="00F16DBB" w:rsidRPr="007D1490" w:rsidRDefault="00F16DBB" w:rsidP="00107B7D">
      <w:pPr>
        <w:rPr>
          <w:highlight w:val="yellow"/>
        </w:rPr>
      </w:pPr>
    </w:p>
    <w:p w:rsidR="00F16DBB" w:rsidRPr="00520FA7" w:rsidRDefault="00F16DBB" w:rsidP="00107B7D">
      <w:r w:rsidRPr="007D1490">
        <w:lastRenderedPageBreak/>
        <w:t>Zur besseren Lesbarkeit wird darauf verzichtet, weibliche und männliche Personen</w:t>
      </w:r>
      <w:r w:rsidRPr="007D1490">
        <w:softHyphen/>
        <w:t>bezeichnungen im vorliegenden Bericht aufzuführen. In allen Fällen geschlechterspezif</w:t>
      </w:r>
      <w:r w:rsidRPr="007D1490">
        <w:t>i</w:t>
      </w:r>
      <w:r w:rsidRPr="007D1490">
        <w:t>scher Bezeichnungen sind sowohl Frauen als auch Männer gemeint.</w:t>
      </w:r>
    </w:p>
    <w:p w:rsidR="00F16DBB" w:rsidRDefault="00F16DBB" w:rsidP="00107B7D">
      <w:pPr>
        <w:sectPr w:rsidR="00F16DBB" w:rsidSect="007F2B60">
          <w:pgSz w:w="11906" w:h="16838" w:code="9"/>
          <w:pgMar w:top="1701" w:right="1134" w:bottom="1701" w:left="1985" w:header="992" w:footer="709" w:gutter="0"/>
          <w:cols w:space="708"/>
          <w:titlePg/>
          <w:docGrid w:linePitch="360"/>
        </w:sectPr>
      </w:pPr>
    </w:p>
    <w:p w:rsidR="00F16DBB" w:rsidRDefault="00F16DBB" w:rsidP="00ED7B88">
      <w:pPr>
        <w:pStyle w:val="berschrift1"/>
      </w:pPr>
      <w:bookmarkStart w:id="2" w:name="_Toc480362426"/>
      <w:r>
        <w:lastRenderedPageBreak/>
        <w:t>Steckbrief der Studiengänge</w:t>
      </w:r>
      <w:bookmarkEnd w:id="2"/>
    </w:p>
    <w:tbl>
      <w:tblPr>
        <w:tblW w:w="1338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57" w:type="dxa"/>
          <w:bottom w:w="57" w:type="dxa"/>
          <w:right w:w="57" w:type="dxa"/>
        </w:tblCellMar>
        <w:tblLook w:val="00A0"/>
      </w:tblPr>
      <w:tblGrid>
        <w:gridCol w:w="1617"/>
        <w:gridCol w:w="1701"/>
        <w:gridCol w:w="1701"/>
        <w:gridCol w:w="992"/>
        <w:gridCol w:w="992"/>
        <w:gridCol w:w="1134"/>
        <w:gridCol w:w="992"/>
        <w:gridCol w:w="1478"/>
        <w:gridCol w:w="1358"/>
        <w:gridCol w:w="1418"/>
      </w:tblGrid>
      <w:tr w:rsidR="00F16DBB" w:rsidRPr="004F4254">
        <w:trPr>
          <w:cantSplit/>
          <w:trHeight w:val="1097"/>
          <w:tblHeader/>
        </w:trPr>
        <w:tc>
          <w:tcPr>
            <w:tcW w:w="1617" w:type="dxa"/>
            <w:tcBorders>
              <w:bottom w:val="single" w:sz="12" w:space="0" w:color="auto"/>
            </w:tcBorders>
          </w:tcPr>
          <w:p w:rsidR="00F16DBB" w:rsidRPr="004F4254" w:rsidRDefault="00F16DBB" w:rsidP="00BB4903">
            <w:pPr>
              <w:pStyle w:val="Tabellekleinberschrift"/>
            </w:pPr>
            <w:r>
              <w:t>a) Bezeich</w:t>
            </w:r>
            <w:r w:rsidRPr="004F4254">
              <w:t>nung</w:t>
            </w:r>
          </w:p>
        </w:tc>
        <w:tc>
          <w:tcPr>
            <w:tcW w:w="1701" w:type="dxa"/>
            <w:tcBorders>
              <w:bottom w:val="single" w:sz="12" w:space="0" w:color="auto"/>
            </w:tcBorders>
          </w:tcPr>
          <w:p w:rsidR="00F16DBB" w:rsidRDefault="00F16DBB" w:rsidP="00BB4903">
            <w:pPr>
              <w:pStyle w:val="Tabellekleinberschrift"/>
            </w:pPr>
            <w:r>
              <w:t>Abschlussgrad (Or</w:t>
            </w:r>
            <w:r>
              <w:t>i</w:t>
            </w:r>
            <w:r>
              <w:t>ginalsprache / engl</w:t>
            </w:r>
            <w:r>
              <w:t>i</w:t>
            </w:r>
            <w:r>
              <w:t>sche Übersetzung)</w:t>
            </w:r>
          </w:p>
        </w:tc>
        <w:tc>
          <w:tcPr>
            <w:tcW w:w="1701" w:type="dxa"/>
            <w:tcBorders>
              <w:bottom w:val="single" w:sz="12" w:space="0" w:color="auto"/>
            </w:tcBorders>
          </w:tcPr>
          <w:p w:rsidR="00F16DBB" w:rsidRPr="004F4254" w:rsidRDefault="00F16DBB" w:rsidP="00BB4903">
            <w:pPr>
              <w:pStyle w:val="Tabellekleinberschrift"/>
            </w:pPr>
            <w:r>
              <w:t>b) Vertiefungsric</w:t>
            </w:r>
            <w:r>
              <w:t>h</w:t>
            </w:r>
            <w:r>
              <w:t>tungen</w:t>
            </w:r>
          </w:p>
        </w:tc>
        <w:tc>
          <w:tcPr>
            <w:tcW w:w="992" w:type="dxa"/>
            <w:tcBorders>
              <w:bottom w:val="single" w:sz="12" w:space="0" w:color="auto"/>
            </w:tcBorders>
          </w:tcPr>
          <w:p w:rsidR="00F16DBB" w:rsidRDefault="00F16DBB" w:rsidP="00BB4903">
            <w:pPr>
              <w:pStyle w:val="Tabellekleinberschrift"/>
            </w:pPr>
            <w:r>
              <w:t>c) Ang</w:t>
            </w:r>
            <w:r>
              <w:t>e</w:t>
            </w:r>
            <w:r>
              <w:t>strebtes Niveau nach EQF</w:t>
            </w:r>
            <w:r>
              <w:rPr>
                <w:rStyle w:val="Funotenzeichen"/>
              </w:rPr>
              <w:footnoteReference w:id="3"/>
            </w:r>
          </w:p>
        </w:tc>
        <w:tc>
          <w:tcPr>
            <w:tcW w:w="992" w:type="dxa"/>
            <w:tcBorders>
              <w:bottom w:val="single" w:sz="12" w:space="0" w:color="auto"/>
            </w:tcBorders>
          </w:tcPr>
          <w:p w:rsidR="00F16DBB" w:rsidRPr="004F4254" w:rsidRDefault="00F16DBB" w:rsidP="00BB4903">
            <w:pPr>
              <w:pStyle w:val="Tabellekleinberschrift"/>
            </w:pPr>
            <w:r>
              <w:t>d</w:t>
            </w:r>
            <w:r w:rsidRPr="004F4254">
              <w:t xml:space="preserve">) </w:t>
            </w:r>
            <w:proofErr w:type="spellStart"/>
            <w:r w:rsidRPr="004F4254">
              <w:t>Studien</w:t>
            </w:r>
            <w:r w:rsidRPr="004F4254">
              <w:softHyphen/>
              <w:t>gangsform</w:t>
            </w:r>
            <w:proofErr w:type="spellEnd"/>
          </w:p>
        </w:tc>
        <w:tc>
          <w:tcPr>
            <w:tcW w:w="1134" w:type="dxa"/>
            <w:tcBorders>
              <w:bottom w:val="single" w:sz="12" w:space="0" w:color="auto"/>
            </w:tcBorders>
          </w:tcPr>
          <w:p w:rsidR="00F16DBB" w:rsidRPr="004F4254" w:rsidRDefault="00F16DBB" w:rsidP="00BB4903">
            <w:pPr>
              <w:pStyle w:val="Tabellekleinberschrift"/>
            </w:pPr>
            <w:r>
              <w:t>f</w:t>
            </w:r>
            <w:r w:rsidRPr="004F4254">
              <w:t>) Dauer</w:t>
            </w:r>
          </w:p>
        </w:tc>
        <w:tc>
          <w:tcPr>
            <w:tcW w:w="992" w:type="dxa"/>
            <w:tcBorders>
              <w:bottom w:val="single" w:sz="12" w:space="0" w:color="auto"/>
            </w:tcBorders>
          </w:tcPr>
          <w:p w:rsidR="00F16DBB" w:rsidRPr="004F4254" w:rsidRDefault="00F16DBB" w:rsidP="00BB4903">
            <w:pPr>
              <w:pStyle w:val="Tabellekleinberschrift"/>
            </w:pPr>
            <w:r>
              <w:t>g</w:t>
            </w:r>
            <w:r w:rsidRPr="004F4254">
              <w:t>)</w:t>
            </w:r>
            <w:r>
              <w:t xml:space="preserve"> Gesam</w:t>
            </w:r>
            <w:r>
              <w:t>t</w:t>
            </w:r>
            <w:r>
              <w:t>kredi</w:t>
            </w:r>
            <w:r>
              <w:t>t</w:t>
            </w:r>
            <w:r>
              <w:t>pun</w:t>
            </w:r>
            <w:r>
              <w:t>k</w:t>
            </w:r>
            <w:r>
              <w:t>te/Einheit</w:t>
            </w:r>
          </w:p>
        </w:tc>
        <w:tc>
          <w:tcPr>
            <w:tcW w:w="1478" w:type="dxa"/>
            <w:tcBorders>
              <w:bottom w:val="single" w:sz="12" w:space="0" w:color="auto"/>
            </w:tcBorders>
          </w:tcPr>
          <w:p w:rsidR="00F16DBB" w:rsidRPr="004F4254" w:rsidRDefault="00F16DBB" w:rsidP="00BB4903">
            <w:pPr>
              <w:pStyle w:val="Tabellekleinberschrift"/>
            </w:pPr>
            <w:r>
              <w:t>h</w:t>
            </w:r>
            <w:r w:rsidRPr="004F4254">
              <w:t xml:space="preserve">) </w:t>
            </w:r>
            <w:r>
              <w:t>Aufnahm</w:t>
            </w:r>
            <w:r>
              <w:t>e</w:t>
            </w:r>
            <w:r>
              <w:t>rhyt</w:t>
            </w:r>
            <w:r>
              <w:t>h</w:t>
            </w:r>
            <w:r>
              <w:t>mus/erstmalige Einschreibung</w:t>
            </w:r>
          </w:p>
        </w:tc>
        <w:tc>
          <w:tcPr>
            <w:tcW w:w="1358" w:type="dxa"/>
            <w:tcBorders>
              <w:bottom w:val="single" w:sz="12" w:space="0" w:color="auto"/>
            </w:tcBorders>
          </w:tcPr>
          <w:p w:rsidR="00F16DBB" w:rsidRDefault="00F16DBB" w:rsidP="00BB4903">
            <w:pPr>
              <w:pStyle w:val="Tabellekleinberschrift"/>
            </w:pPr>
            <w:r>
              <w:t>i) konsekutive und weiterbi</w:t>
            </w:r>
            <w:r>
              <w:t>l</w:t>
            </w:r>
            <w:r>
              <w:t>dende Master</w:t>
            </w:r>
          </w:p>
        </w:tc>
        <w:tc>
          <w:tcPr>
            <w:tcW w:w="1418" w:type="dxa"/>
            <w:tcBorders>
              <w:bottom w:val="single" w:sz="12" w:space="0" w:color="auto"/>
            </w:tcBorders>
          </w:tcPr>
          <w:p w:rsidR="00F16DBB" w:rsidRDefault="00F16DBB" w:rsidP="00776EEF">
            <w:pPr>
              <w:pStyle w:val="Tabellekleinberschrift"/>
            </w:pPr>
            <w:r>
              <w:t>j) Studiengangs-profil</w:t>
            </w:r>
            <w:r>
              <w:br/>
            </w:r>
          </w:p>
        </w:tc>
      </w:tr>
      <w:tr w:rsidR="00F16DBB" w:rsidRPr="004F4254">
        <w:trPr>
          <w:cantSplit/>
          <w:trHeight w:val="1351"/>
        </w:trPr>
        <w:tc>
          <w:tcPr>
            <w:tcW w:w="1617" w:type="dxa"/>
            <w:tcBorders>
              <w:top w:val="single" w:sz="12" w:space="0" w:color="auto"/>
            </w:tcBorders>
          </w:tcPr>
          <w:p w:rsidR="00F16DBB" w:rsidRPr="004D45D4" w:rsidRDefault="00F16DBB" w:rsidP="00BB4903">
            <w:pPr>
              <w:pStyle w:val="TabellekleinInhalt"/>
              <w:rPr>
                <w:lang w:val="en-US"/>
              </w:rPr>
            </w:pPr>
            <w:proofErr w:type="spellStart"/>
            <w:r>
              <w:rPr>
                <w:lang w:val="en-US"/>
              </w:rPr>
              <w:t>Ba</w:t>
            </w:r>
            <w:proofErr w:type="spellEnd"/>
            <w:r>
              <w:rPr>
                <w:lang w:val="en-US"/>
              </w:rPr>
              <w:t xml:space="preserve"> </w:t>
            </w:r>
            <w:proofErr w:type="spellStart"/>
            <w:r>
              <w:rPr>
                <w:lang w:val="en-US"/>
              </w:rPr>
              <w:t>Medieninformatik</w:t>
            </w:r>
            <w:proofErr w:type="spellEnd"/>
          </w:p>
        </w:tc>
        <w:tc>
          <w:tcPr>
            <w:tcW w:w="1701" w:type="dxa"/>
            <w:tcBorders>
              <w:top w:val="single" w:sz="12" w:space="0" w:color="auto"/>
            </w:tcBorders>
          </w:tcPr>
          <w:p w:rsidR="00F16DBB" w:rsidRPr="004D45D4" w:rsidRDefault="00F16DBB" w:rsidP="00BB4903">
            <w:pPr>
              <w:pStyle w:val="TabellekleinInhalt"/>
              <w:rPr>
                <w:lang w:val="en-US"/>
              </w:rPr>
            </w:pPr>
            <w:r>
              <w:rPr>
                <w:lang w:val="en-US"/>
              </w:rPr>
              <w:t>B.Sc.</w:t>
            </w:r>
          </w:p>
        </w:tc>
        <w:tc>
          <w:tcPr>
            <w:tcW w:w="1701" w:type="dxa"/>
            <w:tcBorders>
              <w:top w:val="single" w:sz="12" w:space="0" w:color="auto"/>
            </w:tcBorders>
          </w:tcPr>
          <w:p w:rsidR="00F16DBB" w:rsidRPr="004D45D4" w:rsidRDefault="00F16DBB" w:rsidP="00BB4903">
            <w:pPr>
              <w:pStyle w:val="TabellekleinInhalt"/>
              <w:rPr>
                <w:lang w:val="en-US"/>
              </w:rPr>
            </w:pPr>
          </w:p>
        </w:tc>
        <w:tc>
          <w:tcPr>
            <w:tcW w:w="992" w:type="dxa"/>
            <w:tcBorders>
              <w:top w:val="single" w:sz="12" w:space="0" w:color="auto"/>
            </w:tcBorders>
          </w:tcPr>
          <w:p w:rsidR="00F16DBB" w:rsidRPr="004D45D4" w:rsidRDefault="00F16DBB" w:rsidP="00BB4903">
            <w:pPr>
              <w:pStyle w:val="TabellekleinInhalt"/>
              <w:rPr>
                <w:lang w:val="en-US"/>
              </w:rPr>
            </w:pPr>
            <w:r>
              <w:rPr>
                <w:lang w:val="en-US"/>
              </w:rPr>
              <w:t>6</w:t>
            </w:r>
          </w:p>
        </w:tc>
        <w:tc>
          <w:tcPr>
            <w:tcW w:w="992" w:type="dxa"/>
            <w:tcBorders>
              <w:top w:val="single" w:sz="12" w:space="0" w:color="auto"/>
            </w:tcBorders>
          </w:tcPr>
          <w:p w:rsidR="00F16DBB" w:rsidRPr="004F4254" w:rsidRDefault="00F16DBB" w:rsidP="00776EEF">
            <w:pPr>
              <w:pStyle w:val="TabellekleinInhalt"/>
            </w:pPr>
            <w:r w:rsidRPr="004F4254">
              <w:t>Vollzeit</w:t>
            </w:r>
          </w:p>
        </w:tc>
        <w:tc>
          <w:tcPr>
            <w:tcW w:w="1134" w:type="dxa"/>
            <w:tcBorders>
              <w:top w:val="single" w:sz="12" w:space="0" w:color="auto"/>
            </w:tcBorders>
          </w:tcPr>
          <w:p w:rsidR="00F16DBB" w:rsidRPr="004F4254" w:rsidRDefault="00F16DBB" w:rsidP="00BB4903">
            <w:pPr>
              <w:pStyle w:val="TabellekleinInhalt"/>
            </w:pPr>
            <w:r>
              <w:t>6</w:t>
            </w:r>
            <w:r w:rsidRPr="004F4254">
              <w:t xml:space="preserve"> Semester</w:t>
            </w:r>
          </w:p>
          <w:p w:rsidR="00F16DBB" w:rsidRPr="004F4254" w:rsidRDefault="00F16DBB" w:rsidP="00BB4903">
            <w:pPr>
              <w:pStyle w:val="TabellekleinInhalt"/>
            </w:pPr>
          </w:p>
        </w:tc>
        <w:tc>
          <w:tcPr>
            <w:tcW w:w="992" w:type="dxa"/>
            <w:tcBorders>
              <w:top w:val="single" w:sz="12" w:space="0" w:color="auto"/>
            </w:tcBorders>
          </w:tcPr>
          <w:p w:rsidR="00F16DBB" w:rsidRPr="00832743" w:rsidRDefault="00F16DBB" w:rsidP="00BB4903">
            <w:pPr>
              <w:pStyle w:val="TabellekleinInhalt"/>
              <w:rPr>
                <w:lang w:val="en-US"/>
              </w:rPr>
            </w:pPr>
            <w:r>
              <w:t>180</w:t>
            </w:r>
            <w:r w:rsidRPr="004F4254">
              <w:t xml:space="preserve"> </w:t>
            </w:r>
            <w:r>
              <w:t>ECTS</w:t>
            </w:r>
          </w:p>
        </w:tc>
        <w:tc>
          <w:tcPr>
            <w:tcW w:w="1478" w:type="dxa"/>
            <w:tcBorders>
              <w:top w:val="single" w:sz="12" w:space="0" w:color="auto"/>
            </w:tcBorders>
          </w:tcPr>
          <w:p w:rsidR="00F16DBB" w:rsidRPr="00832743" w:rsidRDefault="00F16DBB" w:rsidP="00BB4903">
            <w:pPr>
              <w:pStyle w:val="TabellekleinInhalt"/>
              <w:rPr>
                <w:lang w:val="en-US"/>
              </w:rPr>
            </w:pPr>
            <w:r>
              <w:rPr>
                <w:lang w:val="en-US"/>
              </w:rPr>
              <w:t>WS</w:t>
            </w:r>
          </w:p>
          <w:p w:rsidR="00F16DBB" w:rsidRPr="004F4254" w:rsidRDefault="00F16DBB" w:rsidP="00BB4903">
            <w:pPr>
              <w:pStyle w:val="TabellekleinInhalt"/>
            </w:pPr>
          </w:p>
        </w:tc>
        <w:tc>
          <w:tcPr>
            <w:tcW w:w="1358" w:type="dxa"/>
            <w:tcBorders>
              <w:top w:val="single" w:sz="12" w:space="0" w:color="auto"/>
            </w:tcBorders>
          </w:tcPr>
          <w:p w:rsidR="00F16DBB" w:rsidRDefault="00F16DBB" w:rsidP="00BB4903">
            <w:pPr>
              <w:pStyle w:val="TabellekleinInhalt"/>
              <w:rPr>
                <w:lang w:val="en-US"/>
              </w:rPr>
            </w:pPr>
            <w:proofErr w:type="spellStart"/>
            <w:r>
              <w:rPr>
                <w:lang w:val="en-US"/>
              </w:rPr>
              <w:t>n.a</w:t>
            </w:r>
            <w:proofErr w:type="spellEnd"/>
            <w:r>
              <w:rPr>
                <w:lang w:val="en-US"/>
              </w:rPr>
              <w:t>.</w:t>
            </w:r>
          </w:p>
        </w:tc>
        <w:tc>
          <w:tcPr>
            <w:tcW w:w="1418" w:type="dxa"/>
            <w:tcBorders>
              <w:top w:val="single" w:sz="12" w:space="0" w:color="auto"/>
            </w:tcBorders>
          </w:tcPr>
          <w:p w:rsidR="00F16DBB" w:rsidRDefault="00F16DBB" w:rsidP="00BB4903">
            <w:pPr>
              <w:pStyle w:val="TabellekleinInhalt"/>
              <w:rPr>
                <w:lang w:val="en-US"/>
              </w:rPr>
            </w:pPr>
            <w:proofErr w:type="spellStart"/>
            <w:r>
              <w:rPr>
                <w:lang w:val="en-US"/>
              </w:rPr>
              <w:t>n.a</w:t>
            </w:r>
            <w:proofErr w:type="spellEnd"/>
            <w:r>
              <w:rPr>
                <w:lang w:val="en-US"/>
              </w:rPr>
              <w:t>.</w:t>
            </w:r>
          </w:p>
        </w:tc>
      </w:tr>
      <w:tr w:rsidR="00F16DBB" w:rsidRPr="004F4254">
        <w:trPr>
          <w:cantSplit/>
          <w:trHeight w:val="1097"/>
        </w:trPr>
        <w:tc>
          <w:tcPr>
            <w:tcW w:w="1617" w:type="dxa"/>
          </w:tcPr>
          <w:p w:rsidR="00F16DBB" w:rsidRPr="004F4254" w:rsidRDefault="00F16DBB" w:rsidP="00BB4903">
            <w:pPr>
              <w:pStyle w:val="TabellekleinInhalt"/>
            </w:pPr>
            <w:r>
              <w:t>Ma Medieninform</w:t>
            </w:r>
            <w:r>
              <w:t>a</w:t>
            </w:r>
            <w:r>
              <w:t>tik</w:t>
            </w:r>
          </w:p>
        </w:tc>
        <w:tc>
          <w:tcPr>
            <w:tcW w:w="1701" w:type="dxa"/>
          </w:tcPr>
          <w:p w:rsidR="00F16DBB" w:rsidRPr="004F4254" w:rsidRDefault="00F16DBB" w:rsidP="00BB4903">
            <w:pPr>
              <w:pStyle w:val="TabellekleinInhalt"/>
            </w:pPr>
            <w:proofErr w:type="spellStart"/>
            <w:r>
              <w:t>M.Sc</w:t>
            </w:r>
            <w:proofErr w:type="spellEnd"/>
            <w:r>
              <w:t>.</w:t>
            </w:r>
          </w:p>
        </w:tc>
        <w:tc>
          <w:tcPr>
            <w:tcW w:w="1701" w:type="dxa"/>
          </w:tcPr>
          <w:p w:rsidR="00F16DBB" w:rsidRPr="00A00FE1" w:rsidRDefault="00F16DBB" w:rsidP="008A1E7D">
            <w:pPr>
              <w:pStyle w:val="TabellekleinInhalt"/>
              <w:rPr>
                <w:lang w:val="en-GB"/>
              </w:rPr>
            </w:pPr>
            <w:r w:rsidRPr="00A00FE1">
              <w:rPr>
                <w:lang w:val="en-GB"/>
              </w:rPr>
              <w:t>Human-Computer Interaction, Multi-Perspective Product Development, Social Computing, Visual Computing, Weaving the Web</w:t>
            </w:r>
          </w:p>
        </w:tc>
        <w:tc>
          <w:tcPr>
            <w:tcW w:w="992" w:type="dxa"/>
          </w:tcPr>
          <w:p w:rsidR="00F16DBB" w:rsidRPr="004F4254" w:rsidRDefault="00F16DBB" w:rsidP="00BB4903">
            <w:pPr>
              <w:pStyle w:val="TabellekleinInhalt"/>
            </w:pPr>
            <w:r>
              <w:t>7</w:t>
            </w:r>
          </w:p>
        </w:tc>
        <w:tc>
          <w:tcPr>
            <w:tcW w:w="992" w:type="dxa"/>
          </w:tcPr>
          <w:p w:rsidR="00F16DBB" w:rsidRPr="004F4254" w:rsidRDefault="00F16DBB" w:rsidP="00776EEF">
            <w:pPr>
              <w:pStyle w:val="TabellekleinInhalt"/>
            </w:pPr>
            <w:r w:rsidRPr="004F4254">
              <w:t>Vollzeit</w:t>
            </w:r>
          </w:p>
        </w:tc>
        <w:tc>
          <w:tcPr>
            <w:tcW w:w="1134" w:type="dxa"/>
          </w:tcPr>
          <w:p w:rsidR="00F16DBB" w:rsidRPr="004F4254" w:rsidRDefault="00F16DBB" w:rsidP="00BB4903">
            <w:pPr>
              <w:pStyle w:val="TabellekleinInhalt"/>
            </w:pPr>
            <w:r>
              <w:t>4</w:t>
            </w:r>
            <w:r w:rsidRPr="004F4254">
              <w:t xml:space="preserve"> Semester</w:t>
            </w:r>
          </w:p>
        </w:tc>
        <w:tc>
          <w:tcPr>
            <w:tcW w:w="992" w:type="dxa"/>
          </w:tcPr>
          <w:p w:rsidR="00F16DBB" w:rsidRPr="00832743" w:rsidRDefault="00F16DBB" w:rsidP="00BB4903">
            <w:pPr>
              <w:pStyle w:val="TabellekleinInhalt"/>
              <w:rPr>
                <w:lang w:val="en-US"/>
              </w:rPr>
            </w:pPr>
            <w:r>
              <w:t>120</w:t>
            </w:r>
            <w:r w:rsidRPr="004F4254">
              <w:t xml:space="preserve"> </w:t>
            </w:r>
            <w:r>
              <w:t>ECTS</w:t>
            </w:r>
          </w:p>
        </w:tc>
        <w:tc>
          <w:tcPr>
            <w:tcW w:w="1478" w:type="dxa"/>
          </w:tcPr>
          <w:p w:rsidR="00F16DBB" w:rsidRPr="00832743" w:rsidRDefault="00F16DBB" w:rsidP="00BB4903">
            <w:pPr>
              <w:pStyle w:val="TabellekleinInhalt"/>
              <w:rPr>
                <w:lang w:val="en-US"/>
              </w:rPr>
            </w:pPr>
            <w:r>
              <w:rPr>
                <w:lang w:val="en-US"/>
              </w:rPr>
              <w:t>WS/</w:t>
            </w:r>
            <w:proofErr w:type="spellStart"/>
            <w:r>
              <w:rPr>
                <w:lang w:val="en-US"/>
              </w:rPr>
              <w:t>SoSe</w:t>
            </w:r>
            <w:proofErr w:type="spellEnd"/>
          </w:p>
          <w:p w:rsidR="00F16DBB" w:rsidRPr="004F4254" w:rsidRDefault="00F16DBB" w:rsidP="00BB4903">
            <w:pPr>
              <w:pStyle w:val="TabellekleinInhalt"/>
            </w:pPr>
          </w:p>
        </w:tc>
        <w:tc>
          <w:tcPr>
            <w:tcW w:w="1358" w:type="dxa"/>
          </w:tcPr>
          <w:p w:rsidR="00F16DBB" w:rsidRDefault="00F16DBB" w:rsidP="00210CDD">
            <w:pPr>
              <w:pStyle w:val="TabellekleinInhalt"/>
              <w:rPr>
                <w:lang w:val="en-US"/>
              </w:rPr>
            </w:pPr>
            <w:proofErr w:type="spellStart"/>
            <w:r>
              <w:rPr>
                <w:lang w:val="en-US"/>
              </w:rPr>
              <w:t>Konsekutiv</w:t>
            </w:r>
            <w:proofErr w:type="spellEnd"/>
          </w:p>
        </w:tc>
        <w:tc>
          <w:tcPr>
            <w:tcW w:w="1418" w:type="dxa"/>
          </w:tcPr>
          <w:p w:rsidR="00F16DBB" w:rsidRDefault="00F16DBB" w:rsidP="008A1E7D">
            <w:pPr>
              <w:pStyle w:val="TabellekleinInhalt"/>
              <w:rPr>
                <w:lang w:val="en-US"/>
              </w:rPr>
            </w:pPr>
            <w:proofErr w:type="spellStart"/>
            <w:r>
              <w:rPr>
                <w:lang w:val="en-US"/>
              </w:rPr>
              <w:t>Anwendungsorientiert</w:t>
            </w:r>
            <w:proofErr w:type="spellEnd"/>
          </w:p>
        </w:tc>
      </w:tr>
    </w:tbl>
    <w:p w:rsidR="00F16DBB" w:rsidRDefault="00F16DBB" w:rsidP="00ED7B88">
      <w:pPr>
        <w:sectPr w:rsidR="00F16DBB" w:rsidSect="00BB4903">
          <w:pgSz w:w="16838" w:h="11906" w:orient="landscape" w:code="9"/>
          <w:pgMar w:top="1985" w:right="1701" w:bottom="1134" w:left="1701" w:header="992" w:footer="709" w:gutter="0"/>
          <w:cols w:space="708"/>
          <w:docGrid w:linePitch="360"/>
        </w:sectPr>
      </w:pPr>
    </w:p>
    <w:p w:rsidR="00F16DBB" w:rsidRDefault="00F16DBB" w:rsidP="00143238">
      <w:pPr>
        <w:jc w:val="left"/>
      </w:pPr>
      <w:r>
        <w:lastRenderedPageBreak/>
        <w:t xml:space="preserve">Für </w:t>
      </w:r>
      <w:r w:rsidRPr="00776EEF">
        <w:t xml:space="preserve">den </w:t>
      </w:r>
      <w:r w:rsidRPr="00846CB6">
        <w:rPr>
          <w:u w:val="single"/>
        </w:rPr>
        <w:t>Bachelorstudiengang Medieninformatik</w:t>
      </w:r>
      <w:r w:rsidRPr="00776EEF">
        <w:t xml:space="preserve"> hat die Hochschule in der Information</w:t>
      </w:r>
      <w:r w:rsidRPr="00776EEF">
        <w:t>s</w:t>
      </w:r>
      <w:r w:rsidRPr="00776EEF">
        <w:t>broschüre der Fakultät für Informatik und Ingenieurwissenschaften folgendes</w:t>
      </w:r>
      <w:r>
        <w:t xml:space="preserve"> Profil b</w:t>
      </w:r>
      <w:r>
        <w:t>e</w:t>
      </w:r>
      <w:r>
        <w:t>schrieben (</w:t>
      </w:r>
      <w:hyperlink r:id="rId12" w:history="1">
        <w:r w:rsidRPr="007F5417">
          <w:rPr>
            <w:rStyle w:val="Hyperlink"/>
          </w:rPr>
          <w:t>https://www.th-koeln.de/mam/downloads/deutsch/studium/studiengaenge/f10/broschure_inf.pdf</w:t>
        </w:r>
      </w:hyperlink>
      <w:r>
        <w:t>):</w:t>
      </w:r>
    </w:p>
    <w:p w:rsidR="00F16DBB" w:rsidRPr="00776EEF" w:rsidRDefault="00F16DBB" w:rsidP="00776EEF">
      <w:r w:rsidRPr="00776EEF">
        <w:t xml:space="preserve">„Weite Bereiche des privaten und </w:t>
      </w:r>
      <w:r>
        <w:t>beruflichen Alltags sind durch</w:t>
      </w:r>
      <w:r w:rsidRPr="00776EEF">
        <w:t>setzt von digitalen Med</w:t>
      </w:r>
      <w:r w:rsidRPr="00776EEF">
        <w:t>i</w:t>
      </w:r>
      <w:r w:rsidRPr="00776EEF">
        <w:t>en und I</w:t>
      </w:r>
      <w:r>
        <w:t xml:space="preserve">nformationen: die morgendliche </w:t>
      </w:r>
      <w:r w:rsidRPr="00776EEF">
        <w:t>Tageszeitung wird durchgehend digital prod</w:t>
      </w:r>
      <w:r w:rsidRPr="00776EEF">
        <w:t>u</w:t>
      </w:r>
      <w:r>
        <w:t xml:space="preserve">ziert, alle darin </w:t>
      </w:r>
      <w:r w:rsidRPr="00776EEF">
        <w:t>enthaltenen Texte auf dem Rechner er</w:t>
      </w:r>
      <w:r>
        <w:t>stellt, die Bilder mit Digital</w:t>
      </w:r>
      <w:r w:rsidRPr="00776EEF">
        <w:t>kameras geschossen, via Handy u</w:t>
      </w:r>
      <w:r>
        <w:t xml:space="preserve">nd Internet zur Redaktion oder </w:t>
      </w:r>
      <w:r w:rsidRPr="00776EEF">
        <w:t>Bildagentur geschickt, im Digit</w:t>
      </w:r>
      <w:r>
        <w:t xml:space="preserve">al-Asset-Management </w:t>
      </w:r>
      <w:proofErr w:type="spellStart"/>
      <w:r>
        <w:t>verschlag</w:t>
      </w:r>
      <w:r w:rsidRPr="00776EEF">
        <w:t>wortet</w:t>
      </w:r>
      <w:proofErr w:type="spellEnd"/>
      <w:r w:rsidRPr="00776EEF">
        <w:t xml:space="preserve"> und via World Wide Web weltweit zugänglich g</w:t>
      </w:r>
      <w:r w:rsidRPr="00776EEF">
        <w:t>e</w:t>
      </w:r>
      <w:r w:rsidRPr="00776EEF">
        <w:t>mach</w:t>
      </w:r>
      <w:r>
        <w:t xml:space="preserve">t. </w:t>
      </w:r>
      <w:r w:rsidRPr="00776EEF">
        <w:t>Film und Fernsehen werden ebenfalls weitestgehend digital erzeugt, bearbeitet, k</w:t>
      </w:r>
      <w:r>
        <w:t>orrigiert und verfügbar gemacht</w:t>
      </w:r>
      <w:r w:rsidRPr="00776EEF">
        <w:t>.</w:t>
      </w:r>
      <w:r>
        <w:t xml:space="preserve"> </w:t>
      </w:r>
      <w:r w:rsidRPr="00776EEF">
        <w:t>Ein wesentliches Medium unserer Zeit ist komplett digital: das Internet.</w:t>
      </w:r>
      <w:r>
        <w:t xml:space="preserve"> </w:t>
      </w:r>
      <w:r w:rsidRPr="00776EEF">
        <w:t>Hierüber kommunizieren wir via Chat, E</w:t>
      </w:r>
      <w:r>
        <w:t xml:space="preserve">-Mail, </w:t>
      </w:r>
      <w:proofErr w:type="spellStart"/>
      <w:r>
        <w:t>Twitter</w:t>
      </w:r>
      <w:proofErr w:type="spellEnd"/>
      <w:r>
        <w:t xml:space="preserve">, über </w:t>
      </w:r>
      <w:proofErr w:type="spellStart"/>
      <w:r>
        <w:t>Social</w:t>
      </w:r>
      <w:proofErr w:type="spellEnd"/>
      <w:r>
        <w:t xml:space="preserve"> Me</w:t>
      </w:r>
      <w:r w:rsidRPr="00776EEF">
        <w:t>dia Plattformen und per Audio/Video-Konferenz.</w:t>
      </w:r>
      <w:r>
        <w:t xml:space="preserve"> </w:t>
      </w:r>
      <w:r w:rsidRPr="00776EEF">
        <w:t>Wir informieren uns über Websites, Blogs und Portale.</w:t>
      </w:r>
      <w:r>
        <w:t xml:space="preserve"> </w:t>
      </w:r>
      <w:r w:rsidRPr="00776EEF">
        <w:t>Wir konsumieren über das Netz Musik, schauen Videos oder abonni</w:t>
      </w:r>
      <w:r w:rsidRPr="00776EEF">
        <w:t>e</w:t>
      </w:r>
      <w:r w:rsidRPr="00776EEF">
        <w:t>ren RSS Feeds.</w:t>
      </w:r>
      <w:r>
        <w:t xml:space="preserve"> </w:t>
      </w:r>
      <w:r w:rsidRPr="00776EEF">
        <w:t>Diese durchgängige Digitalisierung textlich</w:t>
      </w:r>
      <w:r>
        <w:t>er, bildlicher und audiovisuel</w:t>
      </w:r>
      <w:r w:rsidRPr="00776EEF">
        <w:t>ler Medien im Zusammenspiel mit</w:t>
      </w:r>
      <w:r>
        <w:t xml:space="preserve"> digitalen Kommunikations- und </w:t>
      </w:r>
      <w:r w:rsidRPr="00776EEF">
        <w:t>Distributionswegen führt zu vi</w:t>
      </w:r>
      <w:r>
        <w:t>elen Fragen, Problemen und Mög</w:t>
      </w:r>
      <w:r w:rsidRPr="00776EEF">
        <w:t>lichkeiten.</w:t>
      </w:r>
      <w:r>
        <w:t xml:space="preserve"> </w:t>
      </w:r>
      <w:r w:rsidRPr="00776EEF">
        <w:t>Auch für die Informatik, insbesondere die Medieninformatik (MI).</w:t>
      </w:r>
    </w:p>
    <w:p w:rsidR="00F16DBB" w:rsidRPr="00776EEF" w:rsidRDefault="00F16DBB" w:rsidP="00776EEF">
      <w:r w:rsidRPr="00776EEF">
        <w:t>Absolventen der Medieninformatik an</w:t>
      </w:r>
      <w:r>
        <w:t>alysieren, entwerfen, realisie</w:t>
      </w:r>
      <w:r w:rsidRPr="00776EEF">
        <w:t>ren, adaptieren, b</w:t>
      </w:r>
      <w:r w:rsidRPr="00776EEF">
        <w:t>e</w:t>
      </w:r>
      <w:r w:rsidRPr="00776EEF">
        <w:t>treiben und eval</w:t>
      </w:r>
      <w:r>
        <w:t xml:space="preserve">uieren informationstechnische, </w:t>
      </w:r>
      <w:r w:rsidRPr="00776EEF">
        <w:t>oft web-basierte Prozesse und Syste</w:t>
      </w:r>
      <w:r>
        <w:t xml:space="preserve">me zur Gestaltung, Produktion, </w:t>
      </w:r>
      <w:r w:rsidRPr="00776EEF">
        <w:t>Bearbeitung, Distribution und N</w:t>
      </w:r>
      <w:r>
        <w:t>utzung medienbasierter I</w:t>
      </w:r>
      <w:r>
        <w:t>n</w:t>
      </w:r>
      <w:r>
        <w:t>forma</w:t>
      </w:r>
      <w:r w:rsidRPr="00776EEF">
        <w:t>tionen.</w:t>
      </w:r>
      <w:r>
        <w:t xml:space="preserve"> </w:t>
      </w:r>
      <w:r w:rsidRPr="00776EEF">
        <w:t>Das Studium der Medieninformatik zielt somit im Kern auf die Vermittlung entsprechende</w:t>
      </w:r>
      <w:r>
        <w:t>r Methoden, Techniken und Denk</w:t>
      </w:r>
      <w:r w:rsidRPr="00776EEF">
        <w:t>weisen der Informatik.</w:t>
      </w:r>
    </w:p>
    <w:p w:rsidR="00F16DBB" w:rsidRDefault="00F16DBB" w:rsidP="00776EEF">
      <w:r w:rsidRPr="00776EEF">
        <w:t>Absolventen der Medieninformatik arbeiten jedoch vorwiegend in interdisziplinären Teams u</w:t>
      </w:r>
      <w:r>
        <w:t xml:space="preserve">nd müssen dort ihre erworbenen </w:t>
      </w:r>
      <w:r w:rsidRPr="00776EEF">
        <w:t>Kompetenzen einbringen können – hi</w:t>
      </w:r>
      <w:r>
        <w:t>er ist Interdisziplinarität ge</w:t>
      </w:r>
      <w:r w:rsidRPr="00776EEF">
        <w:t>fragt, erwünscht und gefordert.</w:t>
      </w:r>
      <w:r>
        <w:t xml:space="preserve"> </w:t>
      </w:r>
      <w:r w:rsidRPr="00776EEF">
        <w:t>Auch darauf bereitet das Studium der Medieninformatik vor: es ver</w:t>
      </w:r>
      <w:r>
        <w:t>mittelt Sichtweisen und Techni</w:t>
      </w:r>
      <w:r w:rsidRPr="00776EEF">
        <w:t>ken aus verschiedenen Fachgeb</w:t>
      </w:r>
      <w:r>
        <w:t xml:space="preserve">ieten, von Computergrafik über </w:t>
      </w:r>
      <w:r w:rsidRPr="00776EEF">
        <w:t>Mensch-Computer-Interaktion bis Videoprodu</w:t>
      </w:r>
      <w:r w:rsidRPr="00776EEF">
        <w:t>k</w:t>
      </w:r>
      <w:r>
        <w:t>tion, von Kommu</w:t>
      </w:r>
      <w:r w:rsidRPr="00776EEF">
        <w:t>nikationsdesign über Programmentwicklung bis Marketing.</w:t>
      </w:r>
    </w:p>
    <w:p w:rsidR="00F16DBB" w:rsidRDefault="00F16DBB" w:rsidP="00776EEF">
      <w:r w:rsidRPr="00776EEF">
        <w:t>Im 6-semestrigen Bachelo</w:t>
      </w:r>
      <w:r>
        <w:t xml:space="preserve">r-Studium der Medieninformatik </w:t>
      </w:r>
      <w:r w:rsidRPr="00776EEF">
        <w:t>werden drei Ziele verfolgt: de</w:t>
      </w:r>
      <w:r>
        <w:t>r Aufbau von Methoden- und Kom</w:t>
      </w:r>
      <w:r w:rsidRPr="00776EEF">
        <w:t>munikationskompetenz, die Vermittlung eines umfa</w:t>
      </w:r>
      <w:r w:rsidRPr="00776EEF">
        <w:t>s</w:t>
      </w:r>
      <w:r>
        <w:t>senden Tech</w:t>
      </w:r>
      <w:r w:rsidRPr="00776EEF">
        <w:t xml:space="preserve">nologieverständnisses sowie das Kennenlernen von </w:t>
      </w:r>
      <w:r>
        <w:t>Geschäftspro</w:t>
      </w:r>
      <w:r w:rsidRPr="00776EEF">
        <w:t>zessen und Kernaktivitäten der Medienwirtschaft.</w:t>
      </w:r>
      <w:r>
        <w:t xml:space="preserve"> </w:t>
      </w:r>
      <w:r w:rsidRPr="00776EEF">
        <w:t>Medieninformatiker arbeiten h</w:t>
      </w:r>
      <w:r>
        <w:t>äufig in Teams aus unterschied</w:t>
      </w:r>
      <w:r w:rsidRPr="00776EEF">
        <w:t>lichen Fachgebieten, u.a.</w:t>
      </w:r>
      <w:r>
        <w:t xml:space="preserve"> </w:t>
      </w:r>
      <w:r w:rsidRPr="00776EEF">
        <w:t>mit Betriebswirtschaftlern, Designern, Tontechn</w:t>
      </w:r>
      <w:r w:rsidRPr="00776EEF">
        <w:t>i</w:t>
      </w:r>
      <w:r w:rsidRPr="00776EEF">
        <w:t>kern und Redakteuren.</w:t>
      </w:r>
      <w:r>
        <w:t xml:space="preserve"> Im Studium werden Vokabular </w:t>
      </w:r>
      <w:r w:rsidRPr="00776EEF">
        <w:t>und Sichtweisen der verschiede</w:t>
      </w:r>
      <w:r>
        <w:t>nen Disziplinen genauso vermit</w:t>
      </w:r>
      <w:r w:rsidRPr="00776EEF">
        <w:t>telt, wie Konzepte und Methode</w:t>
      </w:r>
      <w:r>
        <w:t xml:space="preserve">n der Medieninformatik </w:t>
      </w:r>
      <w:r>
        <w:lastRenderedPageBreak/>
        <w:t xml:space="preserve">selbst, </w:t>
      </w:r>
      <w:r w:rsidRPr="00776EEF">
        <w:t>welche u.a.</w:t>
      </w:r>
      <w:r>
        <w:t xml:space="preserve"> </w:t>
      </w:r>
      <w:r w:rsidRPr="00776EEF">
        <w:t>in Fächern wie Softwaretechnik, Interaction Design und Projektman</w:t>
      </w:r>
      <w:r w:rsidRPr="00776EEF">
        <w:t>a</w:t>
      </w:r>
      <w:r w:rsidRPr="00776EEF">
        <w:t>gement gelehrt werden.</w:t>
      </w:r>
      <w:r>
        <w:t xml:space="preserve"> </w:t>
      </w:r>
      <w:r w:rsidRPr="00776EEF">
        <w:t>Die eigenständige Durchführung von Projekten und die so g</w:t>
      </w:r>
      <w:r w:rsidRPr="00776EEF">
        <w:t>e</w:t>
      </w:r>
      <w:r>
        <w:t>nannten Querschnitts</w:t>
      </w:r>
      <w:r w:rsidRPr="00776EEF">
        <w:t>qualifikationen sind wesentlicher Bestandteil des Studiums.</w:t>
      </w:r>
      <w:r>
        <w:t xml:space="preserve"> </w:t>
      </w:r>
      <w:r w:rsidRPr="00776EEF">
        <w:t>Querschnittsqualifikationen bei</w:t>
      </w:r>
      <w:r>
        <w:t xml:space="preserve">nhalten Themen wie Teamarbeit, Rhetorik, Moderation </w:t>
      </w:r>
      <w:r w:rsidRPr="00776EEF">
        <w:t>und Präsentation so</w:t>
      </w:r>
      <w:r>
        <w:t xml:space="preserve">wie Kompetenzen zur </w:t>
      </w:r>
      <w:r w:rsidRPr="00776EEF">
        <w:t>Selbstentwicklung – Fähigkeiten, di</w:t>
      </w:r>
      <w:r>
        <w:t>e neben der fachlichen Qualifi</w:t>
      </w:r>
      <w:r w:rsidRPr="00776EEF">
        <w:t>kation für den beruflichen Erfolg unabdingbar sind.</w:t>
      </w:r>
    </w:p>
    <w:p w:rsidR="00F16DBB" w:rsidRPr="00776EEF" w:rsidRDefault="00F16DBB" w:rsidP="00776EEF">
      <w:r w:rsidRPr="00776EEF">
        <w:t>Medieninformatikerinnen und Medieninformatiker müssen Techniken und Werkzeuge verstehen und anwenden könn</w:t>
      </w:r>
      <w:r>
        <w:t>en</w:t>
      </w:r>
      <w:r w:rsidRPr="00776EEF">
        <w:t>.</w:t>
      </w:r>
      <w:r>
        <w:t xml:space="preserve"> </w:t>
      </w:r>
      <w:r w:rsidRPr="00776EEF">
        <w:t>Sie müssen die Grundlagen von Rechnerar</w:t>
      </w:r>
      <w:r>
        <w:t xml:space="preserve">chitekturen, Betriebssystemen, </w:t>
      </w:r>
      <w:r w:rsidRPr="00776EEF">
        <w:t>Kommunikationsnetzen, von Mediengestaltung, -bearbeitung,</w:t>
      </w:r>
      <w:r>
        <w:t xml:space="preserve"> </w:t>
      </w:r>
      <w:r w:rsidRPr="00776EEF">
        <w:t>-speicherung und -distribution beherrschen.</w:t>
      </w:r>
      <w:r>
        <w:t xml:space="preserve"> </w:t>
      </w:r>
      <w:r w:rsidRPr="00776EEF">
        <w:t>Dazu sind u.a.</w:t>
      </w:r>
      <w:r>
        <w:t xml:space="preserve"> </w:t>
      </w:r>
      <w:r w:rsidRPr="00776EEF">
        <w:t>Fächer wie Mathematik und Theoretische Informatik notwendig.</w:t>
      </w:r>
      <w:r>
        <w:t xml:space="preserve"> </w:t>
      </w:r>
      <w:r w:rsidRPr="00776EEF">
        <w:t>Und sie müssen, als Informatikerinnen und Inform</w:t>
      </w:r>
      <w:r w:rsidRPr="00776EEF">
        <w:t>a</w:t>
      </w:r>
      <w:r w:rsidRPr="00776EEF">
        <w:t>ti</w:t>
      </w:r>
      <w:r>
        <w:t xml:space="preserve">ker, natürlich </w:t>
      </w:r>
      <w:r w:rsidRPr="00776EEF">
        <w:t>programmieren können und algorithmisch denken lernen.</w:t>
      </w:r>
    </w:p>
    <w:p w:rsidR="00F16DBB" w:rsidRDefault="00F16DBB" w:rsidP="00776EEF">
      <w:r w:rsidRPr="00776EEF">
        <w:t>Medieninformatikerinnen und Medieninformatiker müssen das Geschäft der Unterne</w:t>
      </w:r>
      <w:r w:rsidRPr="00776EEF">
        <w:t>h</w:t>
      </w:r>
      <w:r w:rsidRPr="00776EEF">
        <w:t>men, in den</w:t>
      </w:r>
      <w:r>
        <w:t>en sie arbeiten werden, verste</w:t>
      </w:r>
      <w:r w:rsidRPr="00776EEF">
        <w:t>hen können.</w:t>
      </w:r>
      <w:r>
        <w:t xml:space="preserve"> </w:t>
      </w:r>
      <w:r w:rsidRPr="00776EEF">
        <w:t>Dazu müssen sie Grundlagenwi</w:t>
      </w:r>
      <w:r w:rsidRPr="00776EEF">
        <w:t>s</w:t>
      </w:r>
      <w:r w:rsidRPr="00776EEF">
        <w:t>sen in Betriebswissenschaften erwerben, sie müssen</w:t>
      </w:r>
      <w:r>
        <w:t xml:space="preserve"> die Geschäftsprozesse und die </w:t>
      </w:r>
      <w:r w:rsidRPr="00776EEF">
        <w:t>i</w:t>
      </w:r>
      <w:r w:rsidRPr="00776EEF">
        <w:t>n</w:t>
      </w:r>
      <w:r w:rsidRPr="00776EEF">
        <w:t xml:space="preserve">formatischen und kreativen Prozesse bei der Mediengestaltung, -produktion, -distribution und -nutzung </w:t>
      </w:r>
      <w:r>
        <w:t xml:space="preserve">verstehen und Wissen </w:t>
      </w:r>
      <w:r w:rsidRPr="00776EEF">
        <w:t>über rechtliche und gesellschaftlic</w:t>
      </w:r>
      <w:r>
        <w:t>he Aspekte des Geschäfts erwer</w:t>
      </w:r>
      <w:r w:rsidRPr="00776EEF">
        <w:t>ben</w:t>
      </w:r>
      <w:r>
        <w:t>.</w:t>
      </w:r>
      <w:r w:rsidRPr="00846CB6">
        <w:t>“</w:t>
      </w:r>
    </w:p>
    <w:p w:rsidR="00F16DBB" w:rsidRDefault="00F16DBB" w:rsidP="007A617D"/>
    <w:p w:rsidR="00F16DBB" w:rsidRDefault="00F16DBB" w:rsidP="00143238">
      <w:pPr>
        <w:jc w:val="left"/>
      </w:pPr>
      <w:r>
        <w:t xml:space="preserve">Für </w:t>
      </w:r>
      <w:r w:rsidRPr="00846CB6">
        <w:t xml:space="preserve">den </w:t>
      </w:r>
      <w:r w:rsidRPr="00846CB6">
        <w:rPr>
          <w:u w:val="single"/>
        </w:rPr>
        <w:t>Masterstudiengang Medieninformatik</w:t>
      </w:r>
      <w:r>
        <w:t xml:space="preserve"> hat die Hochschule </w:t>
      </w:r>
      <w:r w:rsidRPr="00776EEF">
        <w:t>in der Informationsbr</w:t>
      </w:r>
      <w:r w:rsidRPr="00776EEF">
        <w:t>o</w:t>
      </w:r>
      <w:r w:rsidRPr="00776EEF">
        <w:t>schüre der Fakultät für Informatik und Ingenieurwissenschaften folgendes</w:t>
      </w:r>
      <w:r>
        <w:t xml:space="preserve"> Profil b</w:t>
      </w:r>
      <w:r>
        <w:t>e</w:t>
      </w:r>
      <w:r>
        <w:t>schrieben (</w:t>
      </w:r>
      <w:hyperlink r:id="rId13" w:history="1">
        <w:r w:rsidRPr="007F5417">
          <w:rPr>
            <w:rStyle w:val="Hyperlink"/>
          </w:rPr>
          <w:t>https://www.th-koeln.de/mam/downloads/deutsch/studium/studiengaenge/f10/broschure_inf.pdf</w:t>
        </w:r>
      </w:hyperlink>
      <w:r>
        <w:t>):</w:t>
      </w:r>
    </w:p>
    <w:p w:rsidR="00F16DBB" w:rsidRPr="00846CB6" w:rsidRDefault="00F16DBB" w:rsidP="00846CB6">
      <w:r w:rsidRPr="00846CB6">
        <w:t>„Die internationale Ausrichtung des</w:t>
      </w:r>
      <w:r>
        <w:t xml:space="preserve"> Studiums ist ein wesentliches </w:t>
      </w:r>
      <w:r w:rsidRPr="00846CB6">
        <w:t>Element des Maste</w:t>
      </w:r>
      <w:r w:rsidRPr="00846CB6">
        <w:t>r</w:t>
      </w:r>
      <w:r w:rsidRPr="00846CB6">
        <w:t>programms.</w:t>
      </w:r>
      <w:r>
        <w:t xml:space="preserve"> </w:t>
      </w:r>
      <w:r w:rsidRPr="00846CB6">
        <w:t>Das Institut für Informatik unterhält intensive Beziehungen zu Hoc</w:t>
      </w:r>
      <w:r>
        <w:t>hschulen in den USA, in Frank</w:t>
      </w:r>
      <w:r w:rsidRPr="00846CB6">
        <w:t>reich und in Russland.</w:t>
      </w:r>
      <w:r>
        <w:t xml:space="preserve"> </w:t>
      </w:r>
      <w:r w:rsidRPr="00846CB6">
        <w:t>Hierüber ist es möglich, Studienleistungen im Ausland zu erbringen, und es ist</w:t>
      </w:r>
      <w:r>
        <w:t xml:space="preserve"> zu erwarten, dass Studierende </w:t>
      </w:r>
      <w:r w:rsidRPr="00846CB6">
        <w:t>der Partneruniversitäten an</w:t>
      </w:r>
      <w:r>
        <w:t xml:space="preserve"> Veranstaltungen des Masterpro</w:t>
      </w:r>
      <w:r w:rsidRPr="00846CB6">
        <w:t>gramms teilnehmen.</w:t>
      </w:r>
      <w:r>
        <w:t xml:space="preserve"> </w:t>
      </w:r>
      <w:r w:rsidRPr="00846CB6">
        <w:t>Darüber hinaus werden Vera</w:t>
      </w:r>
      <w:r w:rsidRPr="00846CB6">
        <w:t>n</w:t>
      </w:r>
      <w:r w:rsidRPr="00846CB6">
        <w:t>staltungen in englischer Sprache angeboten.</w:t>
      </w:r>
    </w:p>
    <w:p w:rsidR="00F16DBB" w:rsidRDefault="00F16DBB" w:rsidP="00615B59">
      <w:r w:rsidRPr="00846CB6">
        <w:t>Im konsekutiven 4-semestrigen Masterstudien</w:t>
      </w:r>
      <w:r>
        <w:t>gang Medieninfor</w:t>
      </w:r>
      <w:r w:rsidRPr="00846CB6">
        <w:t>matik werden die im Rahmen e</w:t>
      </w:r>
      <w:r>
        <w:t xml:space="preserve">ines ersten berufsbefähigenden </w:t>
      </w:r>
      <w:r w:rsidRPr="00846CB6">
        <w:t>Studiums erworbenen fachlichen und fac</w:t>
      </w:r>
      <w:r w:rsidRPr="00846CB6">
        <w:t>h</w:t>
      </w:r>
      <w:r w:rsidRPr="00846CB6">
        <w:t>über</w:t>
      </w:r>
      <w:r>
        <w:t xml:space="preserve">greifenden, sowie </w:t>
      </w:r>
      <w:r w:rsidRPr="00846CB6">
        <w:t>die sozialen Kompetenzen vertieft und erweitert.</w:t>
      </w:r>
      <w:r>
        <w:t xml:space="preserve"> </w:t>
      </w:r>
      <w:r w:rsidRPr="00846CB6">
        <w:t>Ziele der Ausbi</w:t>
      </w:r>
      <w:r w:rsidRPr="00846CB6">
        <w:t>l</w:t>
      </w:r>
      <w:r w:rsidRPr="00846CB6">
        <w:t>dung sind der Erwerb der für die B</w:t>
      </w:r>
      <w:r>
        <w:t>esetzung einer leitenden Positi</w:t>
      </w:r>
      <w:r w:rsidRPr="00846CB6">
        <w:t>on notwendigen Fähi</w:t>
      </w:r>
      <w:r w:rsidRPr="00846CB6">
        <w:t>g</w:t>
      </w:r>
      <w:r w:rsidRPr="00846CB6">
        <w:t>keiten, der fü</w:t>
      </w:r>
      <w:r>
        <w:t xml:space="preserve">r die wissenschaftliche Arbeit </w:t>
      </w:r>
      <w:r w:rsidRPr="00846CB6">
        <w:t>qualifizierenden theoretisch-analytischen F</w:t>
      </w:r>
      <w:r w:rsidRPr="00846CB6">
        <w:t>ä</w:t>
      </w:r>
      <w:r w:rsidRPr="00846CB6">
        <w:lastRenderedPageBreak/>
        <w:t>higkeiten sowie der Fähigkeit zur selbstständigen Urteilsfindung und zum fachlichen Di</w:t>
      </w:r>
      <w:r w:rsidRPr="00846CB6">
        <w:t>s</w:t>
      </w:r>
      <w:r>
        <w:t>kurs</w:t>
      </w:r>
      <w:r w:rsidRPr="00846CB6">
        <w:t>.“</w:t>
      </w:r>
    </w:p>
    <w:p w:rsidR="00F16DBB" w:rsidRDefault="00F16DBB" w:rsidP="007A617D"/>
    <w:p w:rsidR="00F16DBB" w:rsidRPr="007D1490" w:rsidRDefault="00F16DBB" w:rsidP="007A617D"/>
    <w:p w:rsidR="00F16DBB" w:rsidRDefault="00F16DBB" w:rsidP="008A0765">
      <w:pPr>
        <w:pStyle w:val="berschrift1"/>
        <w:sectPr w:rsidR="00F16DBB" w:rsidSect="00CA0DE4">
          <w:pgSz w:w="11906" w:h="16838" w:code="9"/>
          <w:pgMar w:top="1701" w:right="1134" w:bottom="1701" w:left="1985" w:header="992" w:footer="709" w:gutter="0"/>
          <w:cols w:space="708"/>
          <w:titlePg/>
          <w:docGrid w:linePitch="360"/>
        </w:sectPr>
      </w:pPr>
    </w:p>
    <w:p w:rsidR="00F16DBB" w:rsidRDefault="00F16DBB" w:rsidP="008A0765">
      <w:pPr>
        <w:pStyle w:val="berschrift1"/>
      </w:pPr>
      <w:bookmarkStart w:id="3" w:name="_Toc480362427"/>
      <w:r>
        <w:lastRenderedPageBreak/>
        <w:t>Bericht der Gutachter</w:t>
      </w:r>
      <w:bookmarkEnd w:id="3"/>
      <w:r>
        <w:t xml:space="preserve"> </w:t>
      </w:r>
    </w:p>
    <w:p w:rsidR="00F16DBB" w:rsidRPr="004A3C07" w:rsidRDefault="00F16DBB" w:rsidP="00F97377">
      <w:pPr>
        <w:pStyle w:val="berschrift3"/>
      </w:pPr>
      <w:r w:rsidRPr="004A3C07">
        <w:t xml:space="preserve">Kriterium 2.1 Qualifikationsziele des </w:t>
      </w:r>
      <w:proofErr w:type="spellStart"/>
      <w:r w:rsidRPr="004A3C07">
        <w:t>Studiengangskonzeptes</w:t>
      </w:r>
      <w:proofErr w:type="spellEnd"/>
    </w:p>
    <w:p w:rsidR="00F16DBB" w:rsidRDefault="00F16DBB" w:rsidP="00BB3CD3">
      <w:pPr>
        <w:pStyle w:val="EvidenzenVorlufigeAnalyse"/>
      </w:pPr>
      <w:r w:rsidRPr="00C232A2">
        <w:t xml:space="preserve">Evidenzen: </w:t>
      </w:r>
    </w:p>
    <w:p w:rsidR="00F16DBB" w:rsidRDefault="00F16DBB" w:rsidP="008A1E7D">
      <w:pPr>
        <w:pStyle w:val="Aufzhlung"/>
        <w:ind w:left="568" w:hanging="284"/>
      </w:pPr>
      <w:r>
        <w:t>Selbstbericht der Hochschule</w:t>
      </w:r>
    </w:p>
    <w:p w:rsidR="00F16DBB" w:rsidRDefault="00271705" w:rsidP="008A1E7D">
      <w:pPr>
        <w:pStyle w:val="Aufzhlung"/>
        <w:ind w:left="568" w:hanging="284"/>
      </w:pPr>
      <w:r>
        <w:t>Entwurf der Studien- und Prüfungsordnung des Masterstudiengang ist dem Selbs</w:t>
      </w:r>
      <w:r>
        <w:t>t</w:t>
      </w:r>
      <w:r>
        <w:t xml:space="preserve">bericht beigefügt </w:t>
      </w:r>
    </w:p>
    <w:p w:rsidR="00F16DBB" w:rsidRDefault="00F16DBB" w:rsidP="008A1E7D">
      <w:pPr>
        <w:pStyle w:val="Aufzhlung"/>
        <w:ind w:left="568" w:hanging="284"/>
      </w:pPr>
      <w:proofErr w:type="spellStart"/>
      <w:r>
        <w:t>Diploma</w:t>
      </w:r>
      <w:proofErr w:type="spellEnd"/>
      <w:r>
        <w:t xml:space="preserve"> Supplements</w:t>
      </w:r>
      <w:r w:rsidR="00C37C41">
        <w:t xml:space="preserve"> </w:t>
      </w:r>
    </w:p>
    <w:p w:rsidR="00F16DBB" w:rsidRDefault="00F16DBB" w:rsidP="008A1E7D">
      <w:pPr>
        <w:pStyle w:val="Aufzhlung"/>
        <w:ind w:left="568" w:hanging="284"/>
      </w:pPr>
      <w:r>
        <w:t xml:space="preserve">Studiengangwebsites (Zugriff 27.04.2017): </w:t>
      </w:r>
    </w:p>
    <w:p w:rsidR="00F16DBB" w:rsidRPr="00A00FE1" w:rsidRDefault="00F16DBB" w:rsidP="0069582E">
      <w:pPr>
        <w:pStyle w:val="Aufzhlung"/>
        <w:numPr>
          <w:ilvl w:val="1"/>
          <w:numId w:val="5"/>
        </w:numPr>
        <w:rPr>
          <w:lang w:val="en-GB"/>
        </w:rPr>
      </w:pPr>
      <w:r w:rsidRPr="00A00FE1">
        <w:rPr>
          <w:lang w:val="en-GB"/>
        </w:rPr>
        <w:t xml:space="preserve">Bachelor: </w:t>
      </w:r>
      <w:hyperlink r:id="rId14" w:history="1">
        <w:r w:rsidRPr="00A00FE1">
          <w:rPr>
            <w:rStyle w:val="Hyperlink"/>
            <w:lang w:val="en-GB"/>
          </w:rPr>
          <w:t>https://www.th-koeln.de/studium/medieninformatik-bachelor_2379.php</w:t>
        </w:r>
      </w:hyperlink>
      <w:r w:rsidRPr="00A00FE1">
        <w:rPr>
          <w:lang w:val="en-GB"/>
        </w:rPr>
        <w:t xml:space="preserve"> </w:t>
      </w:r>
    </w:p>
    <w:p w:rsidR="00F16DBB" w:rsidRPr="00A00FE1" w:rsidRDefault="00F16DBB" w:rsidP="0069582E">
      <w:pPr>
        <w:pStyle w:val="Aufzhlung"/>
        <w:numPr>
          <w:ilvl w:val="1"/>
          <w:numId w:val="5"/>
        </w:numPr>
        <w:rPr>
          <w:lang w:val="en-GB"/>
        </w:rPr>
      </w:pPr>
      <w:r w:rsidRPr="00A00FE1">
        <w:rPr>
          <w:lang w:val="en-GB"/>
        </w:rPr>
        <w:t xml:space="preserve">Master: </w:t>
      </w:r>
      <w:hyperlink r:id="rId15" w:history="1">
        <w:r w:rsidRPr="00A00FE1">
          <w:rPr>
            <w:rStyle w:val="Hyperlink"/>
            <w:lang w:val="en-GB"/>
          </w:rPr>
          <w:t>https://www.th-koeln.de/studium/medieninformatik-master_3729.php</w:t>
        </w:r>
      </w:hyperlink>
      <w:r w:rsidRPr="00A00FE1">
        <w:rPr>
          <w:lang w:val="en-GB"/>
        </w:rPr>
        <w:t xml:space="preserve"> </w:t>
      </w:r>
    </w:p>
    <w:p w:rsidR="00F16DBB" w:rsidRDefault="00F16DBB" w:rsidP="00BB3CD3">
      <w:pPr>
        <w:pStyle w:val="EvidenzenVorlufigeAnalyse"/>
      </w:pPr>
      <w:r w:rsidRPr="00C232A2">
        <w:t>Vorläufige Analyse und Bewertung der Gutachter:</w:t>
      </w:r>
      <w:r>
        <w:t> </w:t>
      </w:r>
    </w:p>
    <w:p w:rsidR="00F16DBB" w:rsidRDefault="00F16DBB" w:rsidP="0016398C">
      <w:r w:rsidRPr="00AA301E">
        <w:t xml:space="preserve">Die Gutachter </w:t>
      </w:r>
      <w:r w:rsidRPr="00384CCD">
        <w:t>stellen fest,</w:t>
      </w:r>
      <w:r w:rsidRPr="00AA301E">
        <w:t xml:space="preserve"> dass die Hochschule auf studiengangspezifischen Websites, in der jeweiligen Studien- und Prüfungsordnung sowie in den programmspezifischen </w:t>
      </w:r>
      <w:proofErr w:type="spellStart"/>
      <w:r w:rsidRPr="00AA301E">
        <w:t>Diploma</w:t>
      </w:r>
      <w:proofErr w:type="spellEnd"/>
      <w:r w:rsidRPr="00AA301E">
        <w:t xml:space="preserve"> Supplements Studienziele für beide Studiengänge formuliert hat. </w:t>
      </w:r>
      <w:r>
        <w:t xml:space="preserve">Laut Homepage soll der </w:t>
      </w:r>
      <w:r w:rsidRPr="001D5A05">
        <w:rPr>
          <w:u w:val="single"/>
        </w:rPr>
        <w:t xml:space="preserve">Bachelorstudiengang </w:t>
      </w:r>
      <w:r>
        <w:rPr>
          <w:u w:val="single"/>
        </w:rPr>
        <w:t>Medieninformatik</w:t>
      </w:r>
      <w:r>
        <w:t xml:space="preserve"> Kommunikations- und Methodenkomp</w:t>
      </w:r>
      <w:r>
        <w:t>e</w:t>
      </w:r>
      <w:r>
        <w:t>tenzen aufbauen, ein umfassendes Technologieverständnis vermitteln und Geschäftspr</w:t>
      </w:r>
      <w:r>
        <w:t>o</w:t>
      </w:r>
      <w:r>
        <w:t xml:space="preserve">zesse und Kernaktivitäten der Medienwirtschaft präsentieren. Nach einer Einführung in die </w:t>
      </w:r>
      <w:r w:rsidRPr="0069582E">
        <w:t>mathematischen, theoretischen und technischen Grundlagen</w:t>
      </w:r>
      <w:r>
        <w:t xml:space="preserve"> sollen die Studierenden zunehmend selbstverantwortlich umfangreiche Themen aus dem Bereich der Medieni</w:t>
      </w:r>
      <w:r>
        <w:t>n</w:t>
      </w:r>
      <w:r>
        <w:t xml:space="preserve">formatik bearbeiten und sich über einen Wahlpflichtbereich weiter spezialisieren. </w:t>
      </w:r>
      <w:r w:rsidRPr="001D5A05">
        <w:t xml:space="preserve">Die Gutachter sehen hierin eine adäquate Befähigung zum </w:t>
      </w:r>
      <w:r w:rsidRPr="001D5A05">
        <w:rPr>
          <w:i/>
          <w:iCs/>
        </w:rPr>
        <w:t>wissenschaftlichen Arbeiten</w:t>
      </w:r>
      <w:r>
        <w:t>. Gle</w:t>
      </w:r>
      <w:r>
        <w:t>i</w:t>
      </w:r>
      <w:r>
        <w:t xml:space="preserve">ches gilt für den </w:t>
      </w:r>
      <w:r w:rsidRPr="001D5A05">
        <w:rPr>
          <w:u w:val="single"/>
        </w:rPr>
        <w:t xml:space="preserve">Masterstudiengang </w:t>
      </w:r>
      <w:r>
        <w:rPr>
          <w:u w:val="single"/>
        </w:rPr>
        <w:t>Medieninformatik</w:t>
      </w:r>
      <w:r>
        <w:t>, durch den die Absolventen dazu qualifiziert werden sollen, auf der Grundlage wissenschaftlicher Erkenntnisse insbesond</w:t>
      </w:r>
      <w:r>
        <w:t>e</w:t>
      </w:r>
      <w:r>
        <w:t>re die anwendungsbezogenen Inhalte ihres Studienfachs zu vertiefen. Neben der Vermit</w:t>
      </w:r>
      <w:r>
        <w:t>t</w:t>
      </w:r>
      <w:r>
        <w:t>lung von Fachwissen liegt ein besonderer Schwerpunkt auf der Ausbildung von theor</w:t>
      </w:r>
      <w:r>
        <w:t>e</w:t>
      </w:r>
      <w:r>
        <w:t>tisch-analytischen, methodologischen, gestalterischen und technologischen Kompete</w:t>
      </w:r>
      <w:r>
        <w:t>n</w:t>
      </w:r>
      <w:r>
        <w:t xml:space="preserve">zen, Kompetenzen zum fachlichen Diskurs und zur selbstständigen Urteilsfindung, ebenso wie Kompetenzen zum fachpraktischen Handeln in komplexen Projektkontexten. Der </w:t>
      </w:r>
      <w:r w:rsidRPr="005A287C">
        <w:rPr>
          <w:u w:val="single"/>
        </w:rPr>
        <w:t>Masterstudiengang</w:t>
      </w:r>
      <w:r>
        <w:t xml:space="preserve"> bietet darüber hinaus Vertiefungsmöglichkeiten in fünf Schwerpun</w:t>
      </w:r>
      <w:r>
        <w:t>k</w:t>
      </w:r>
      <w:r>
        <w:t xml:space="preserve">ten, die jeweils ein eigenes spezifisches Berufsfeld bedienen sollen. </w:t>
      </w:r>
      <w:r w:rsidRPr="003247A3">
        <w:t>Der Studienschwe</w:t>
      </w:r>
      <w:r w:rsidRPr="003247A3">
        <w:t>r</w:t>
      </w:r>
      <w:r w:rsidRPr="003247A3">
        <w:lastRenderedPageBreak/>
        <w:t>punkt „Human-Computer Interaction“</w:t>
      </w:r>
      <w:r>
        <w:t xml:space="preserve"> zielt vor allem auf Tätigkeiten als UX-</w:t>
      </w:r>
      <w:proofErr w:type="spellStart"/>
      <w:r>
        <w:t>Architects</w:t>
      </w:r>
      <w:proofErr w:type="spellEnd"/>
      <w:r>
        <w:t xml:space="preserve"> und Interaction Designer, der </w:t>
      </w:r>
      <w:r w:rsidRPr="003247A3">
        <w:t>Schwerpunkt "Multi-</w:t>
      </w:r>
      <w:proofErr w:type="spellStart"/>
      <w:r w:rsidRPr="003247A3">
        <w:t>Perspective</w:t>
      </w:r>
      <w:proofErr w:type="spellEnd"/>
      <w:r w:rsidRPr="003247A3">
        <w:t xml:space="preserve"> </w:t>
      </w:r>
      <w:proofErr w:type="spellStart"/>
      <w:r w:rsidRPr="003247A3">
        <w:t>Product</w:t>
      </w:r>
      <w:proofErr w:type="spellEnd"/>
      <w:r w:rsidRPr="003247A3">
        <w:t xml:space="preserve"> Development"</w:t>
      </w:r>
      <w:r>
        <w:t xml:space="preserve"> verfolgt einen stärker </w:t>
      </w:r>
      <w:proofErr w:type="spellStart"/>
      <w:r>
        <w:t>generalistischen</w:t>
      </w:r>
      <w:proofErr w:type="spellEnd"/>
      <w:r>
        <w:t xml:space="preserve"> Ansatz im Bereich des Projektmanagements Mu</w:t>
      </w:r>
      <w:r>
        <w:t>l</w:t>
      </w:r>
      <w:r>
        <w:t xml:space="preserve">timedia. Der </w:t>
      </w:r>
      <w:r w:rsidRPr="003247A3">
        <w:t>Studienschwerpunkt „</w:t>
      </w:r>
      <w:proofErr w:type="spellStart"/>
      <w:r w:rsidRPr="003247A3">
        <w:t>Social</w:t>
      </w:r>
      <w:proofErr w:type="spellEnd"/>
      <w:r w:rsidRPr="003247A3">
        <w:t xml:space="preserve"> Computing“</w:t>
      </w:r>
      <w:r>
        <w:t xml:space="preserve"> richtet sich an Tätigkeitsfelder aus dem Bereich soziotechnischer Systeme (z.B. </w:t>
      </w:r>
      <w:proofErr w:type="spellStart"/>
      <w:r>
        <w:t>Social</w:t>
      </w:r>
      <w:proofErr w:type="spellEnd"/>
      <w:r>
        <w:t xml:space="preserve"> Software, Online Communities, e-</w:t>
      </w:r>
      <w:proofErr w:type="spellStart"/>
      <w:r w:rsidR="00EE6F5C" w:rsidRPr="00C04707">
        <w:t>H</w:t>
      </w:r>
      <w:r w:rsidRPr="00C04707">
        <w:t>ealth</w:t>
      </w:r>
      <w:proofErr w:type="spellEnd"/>
      <w:r w:rsidRPr="00C04707">
        <w:t>, e-</w:t>
      </w:r>
      <w:proofErr w:type="spellStart"/>
      <w:r w:rsidR="00EE6F5C" w:rsidRPr="00C04707">
        <w:t>g</w:t>
      </w:r>
      <w:r w:rsidRPr="00C04707">
        <w:t>overnment</w:t>
      </w:r>
      <w:proofErr w:type="spellEnd"/>
      <w:r w:rsidRPr="00C04707">
        <w:t xml:space="preserve"> und e-</w:t>
      </w:r>
      <w:r w:rsidR="00EE6F5C" w:rsidRPr="00C04707">
        <w:t>L</w:t>
      </w:r>
      <w:r w:rsidRPr="00C04707">
        <w:t>earning</w:t>
      </w:r>
      <w:r>
        <w:t xml:space="preserve"> Angebote) sowie die empirische Evaluation existi</w:t>
      </w:r>
      <w:r>
        <w:t>e</w:t>
      </w:r>
      <w:r>
        <w:t xml:space="preserve">render Systeme, </w:t>
      </w:r>
      <w:r w:rsidRPr="003247A3">
        <w:t>„Visual Computing“</w:t>
      </w:r>
      <w:r>
        <w:t xml:space="preserve"> verbindet Stellenprofile der Unterhaltungsindustrie, der Medizin, der Automobilindustrie, der industriellen Fertigung, der Internettechnol</w:t>
      </w:r>
      <w:r>
        <w:t>o</w:t>
      </w:r>
      <w:r>
        <w:t xml:space="preserve">gien und Mobilgeräte und der digitalen Fotografie. </w:t>
      </w:r>
      <w:r w:rsidRPr="003247A3">
        <w:t>Der Studienschwerpunkt „</w:t>
      </w:r>
      <w:proofErr w:type="spellStart"/>
      <w:r w:rsidRPr="003247A3">
        <w:t>Weaving</w:t>
      </w:r>
      <w:proofErr w:type="spellEnd"/>
      <w:r w:rsidRPr="003247A3">
        <w:t xml:space="preserve"> </w:t>
      </w:r>
      <w:proofErr w:type="spellStart"/>
      <w:r w:rsidRPr="003247A3">
        <w:t>the</w:t>
      </w:r>
      <w:proofErr w:type="spellEnd"/>
      <w:r w:rsidRPr="003247A3">
        <w:t xml:space="preserve"> Web“</w:t>
      </w:r>
      <w:r>
        <w:t xml:space="preserve"> strebt zuletzt eine Qualifikation für den Bereich der </w:t>
      </w:r>
      <w:r w:rsidRPr="003247A3">
        <w:t>Software Entwicklung</w:t>
      </w:r>
      <w:r>
        <w:t xml:space="preserve"> an. In den genannten Qualifikationszielen sehen die Gutachter weitestgehend eine </w:t>
      </w:r>
      <w:r w:rsidRPr="00360177">
        <w:rPr>
          <w:i/>
          <w:iCs/>
        </w:rPr>
        <w:t>Qualifikation zur Aufnahme einer angemessenen Berufstätigkeit</w:t>
      </w:r>
      <w:r>
        <w:t>, merken jedoch an, dass die Beschre</w:t>
      </w:r>
      <w:r>
        <w:t>i</w:t>
      </w:r>
      <w:r>
        <w:t xml:space="preserve">bungen der beruflichen Ausrichtung bei den Studienrichtungen im Masterstudiengang mitunter detaillierter ausfallen könnten. Sie betonen, dass gerade bei einer derartigen Aufspaltung in fünf Richtungen für Studieninteressierte deutlich werden muss, welche Berufsperspektiven mit welcher Studienrichtung verknüpft werden. Die Gutachter stellen weiterhin fest, dass die angegebenen Qualifikationsziele auch </w:t>
      </w:r>
      <w:r w:rsidRPr="00360177">
        <w:rPr>
          <w:i/>
          <w:iCs/>
        </w:rPr>
        <w:t>interdisziplinäre und pe</w:t>
      </w:r>
      <w:r w:rsidRPr="00360177">
        <w:rPr>
          <w:i/>
          <w:iCs/>
        </w:rPr>
        <w:t>r</w:t>
      </w:r>
      <w:r w:rsidRPr="00360177">
        <w:rPr>
          <w:i/>
          <w:iCs/>
        </w:rPr>
        <w:t>sönlichkeitsentwickelnde Fähigkeiten</w:t>
      </w:r>
      <w:r>
        <w:t xml:space="preserve"> umreißen. So </w:t>
      </w:r>
      <w:r w:rsidRPr="0016398C">
        <w:t>sollen die Studierenden neben</w:t>
      </w:r>
      <w:r>
        <w:t xml:space="preserve"> dem Erwerb von Kommunikations- und Präsentationskenntnissen auch auf </w:t>
      </w:r>
      <w:r w:rsidRPr="00360177">
        <w:t xml:space="preserve">die </w:t>
      </w:r>
      <w:r>
        <w:t>sozialen und kulturellen Kontexte der Medieninformatik vorbereitet werden und in ihrer kontextg</w:t>
      </w:r>
      <w:r>
        <w:t>e</w:t>
      </w:r>
      <w:r>
        <w:t xml:space="preserve">rechten Kommunikation, Selbstständigkeit, Kreativität und Offenheit gefördert werden. </w:t>
      </w:r>
    </w:p>
    <w:p w:rsidR="00F16DBB" w:rsidRDefault="00F16DBB" w:rsidP="0069582E">
      <w:r w:rsidRPr="005D6C06">
        <w:t xml:space="preserve">Anhand der vorliegenden Dokumente untersuchen die Gutachter die </w:t>
      </w:r>
      <w:r w:rsidRPr="0077786D">
        <w:t>fachbezogenen Qu</w:t>
      </w:r>
      <w:r w:rsidRPr="0077786D">
        <w:t>a</w:t>
      </w:r>
      <w:r w:rsidRPr="0077786D">
        <w:t xml:space="preserve">lifikationsziele </w:t>
      </w:r>
      <w:r w:rsidRPr="00A00FE1">
        <w:t>beider Studienprogramme</w:t>
      </w:r>
      <w:r w:rsidRPr="005D6C06">
        <w:t xml:space="preserve"> und kommen dabei zu der folgenden Einschä</w:t>
      </w:r>
      <w:r w:rsidRPr="005D6C06">
        <w:t>t</w:t>
      </w:r>
      <w:r w:rsidRPr="005D6C06">
        <w:t>zung:</w:t>
      </w:r>
      <w:r>
        <w:t xml:space="preserve"> Der </w:t>
      </w:r>
      <w:r w:rsidRPr="008F236A">
        <w:rPr>
          <w:u w:val="single"/>
        </w:rPr>
        <w:t>Bachelorstudiengang</w:t>
      </w:r>
      <w:r>
        <w:t xml:space="preserve"> sieht vor, den Studierenden die grundlegenden Geset</w:t>
      </w:r>
      <w:r>
        <w:t>z</w:t>
      </w:r>
      <w:r>
        <w:t>mäßigkeiten der Informatik und insbesondere der Medieninformatik zu vermitteln. Dabei erwerben die Studierenden Kompetenzen im analytischen Denken und der Probleml</w:t>
      </w:r>
      <w:r>
        <w:t>ö</w:t>
      </w:r>
      <w:r>
        <w:t>sung und werden befähigt, Lösungsmodelle zu entwickeln und zu analysieren. Sie erle</w:t>
      </w:r>
      <w:r>
        <w:t>r</w:t>
      </w:r>
      <w:r>
        <w:t>nen Basiskompetenzen im Bereich Mediendesign und sind in der Lage, diese in unte</w:t>
      </w:r>
      <w:r>
        <w:t>r</w:t>
      </w:r>
      <w:r>
        <w:t xml:space="preserve">schiedliche kulturelle und soziale Zusammenhänge zu transportieren. Im </w:t>
      </w:r>
      <w:r w:rsidRPr="009E0562">
        <w:rPr>
          <w:u w:val="single"/>
        </w:rPr>
        <w:t>Masterstudie</w:t>
      </w:r>
      <w:r w:rsidRPr="009E0562">
        <w:rPr>
          <w:u w:val="single"/>
        </w:rPr>
        <w:t>n</w:t>
      </w:r>
      <w:r w:rsidRPr="009E0562">
        <w:rPr>
          <w:u w:val="single"/>
        </w:rPr>
        <w:t xml:space="preserve">gang </w:t>
      </w:r>
      <w:r>
        <w:rPr>
          <w:u w:val="single"/>
        </w:rPr>
        <w:t>Medieninformatik</w:t>
      </w:r>
      <w:r>
        <w:t xml:space="preserve"> sollen die </w:t>
      </w:r>
      <w:r w:rsidRPr="00384CCD">
        <w:t>Studierenden aufbauend auf</w:t>
      </w:r>
      <w:r>
        <w:t xml:space="preserve"> den Grundkenntnissen der Informatik Fähigkeiten in einem von fünf Studienschwerpunkten erwerben. </w:t>
      </w:r>
      <w:r w:rsidRPr="00143238">
        <w:t>Die zur Au</w:t>
      </w:r>
      <w:r w:rsidRPr="00143238">
        <w:t>s</w:t>
      </w:r>
      <w:r w:rsidRPr="00143238">
        <w:t>wahl stehenden Richtungen sind „Human-Computer Interaction“, "Multi-</w:t>
      </w:r>
      <w:proofErr w:type="spellStart"/>
      <w:r w:rsidRPr="00143238">
        <w:t>Perspective</w:t>
      </w:r>
      <w:proofErr w:type="spellEnd"/>
      <w:r w:rsidRPr="00143238">
        <w:t xml:space="preserve"> </w:t>
      </w:r>
      <w:proofErr w:type="spellStart"/>
      <w:r w:rsidRPr="00143238">
        <w:t>Pr</w:t>
      </w:r>
      <w:r w:rsidRPr="00143238">
        <w:t>o</w:t>
      </w:r>
      <w:r w:rsidRPr="00143238">
        <w:t>duct</w:t>
      </w:r>
      <w:proofErr w:type="spellEnd"/>
      <w:r w:rsidRPr="00143238">
        <w:t xml:space="preserve"> Development", „</w:t>
      </w:r>
      <w:proofErr w:type="spellStart"/>
      <w:r w:rsidRPr="00143238">
        <w:t>Social</w:t>
      </w:r>
      <w:proofErr w:type="spellEnd"/>
      <w:r w:rsidRPr="00143238">
        <w:t xml:space="preserve"> Computing“, „Visual Computing“ und „</w:t>
      </w:r>
      <w:proofErr w:type="spellStart"/>
      <w:r w:rsidRPr="00143238">
        <w:t>Weaving</w:t>
      </w:r>
      <w:proofErr w:type="spellEnd"/>
      <w:r w:rsidRPr="00143238">
        <w:t xml:space="preserve"> </w:t>
      </w:r>
      <w:proofErr w:type="spellStart"/>
      <w:r w:rsidRPr="00143238">
        <w:t>the</w:t>
      </w:r>
      <w:proofErr w:type="spellEnd"/>
      <w:r w:rsidRPr="00143238">
        <w:t xml:space="preserve"> Web“. </w:t>
      </w:r>
      <w:r>
        <w:t xml:space="preserve">Diese Studienrichtungen sollen die Studierenden in die Lage versetzen, neben breiten Kenntnissen der Informatik und Medieninformatik sich bereits frühzeitig in bestimmte Richtungen zu spezialisieren und in einer starken Projektorientierung auf das Berufsleben vorzubereiten. Der Schwerpunkt </w:t>
      </w:r>
      <w:r w:rsidRPr="00DA7B23">
        <w:t>„Human-Computer Interaction“</w:t>
      </w:r>
      <w:r>
        <w:t xml:space="preserve"> umfasst vor allem fo</w:t>
      </w:r>
      <w:r>
        <w:t>r</w:t>
      </w:r>
      <w:r>
        <w:lastRenderedPageBreak/>
        <w:t xml:space="preserve">male, analytische, methodologische, gestalterische und technologische Kompetenzen, die im Zusammenhang mit der Leitung und dem Management von Entwicklungsprojekten innovativer, interaktiver Systeme  stehen. In </w:t>
      </w:r>
      <w:r w:rsidRPr="00DA7B23">
        <w:t>"Multi-</w:t>
      </w:r>
      <w:proofErr w:type="spellStart"/>
      <w:r w:rsidRPr="00DA7B23">
        <w:t>Perspective</w:t>
      </w:r>
      <w:proofErr w:type="spellEnd"/>
      <w:r w:rsidRPr="00DA7B23">
        <w:t xml:space="preserve"> </w:t>
      </w:r>
      <w:proofErr w:type="spellStart"/>
      <w:r w:rsidRPr="00DA7B23">
        <w:t>Product</w:t>
      </w:r>
      <w:proofErr w:type="spellEnd"/>
      <w:r w:rsidRPr="00DA7B23">
        <w:t xml:space="preserve"> Development"</w:t>
      </w:r>
      <w:r>
        <w:t xml:space="preserve"> sollen die Studierenden auf die typische Heterogenität vieler Medieninformatik-Projekte von der Methodik über die technologische bis hin zur sozio-technischen Komponente vorbereitet werden. Dieser Schwerpunkt entspricht dabei am stärksten einem breiten Medieninformatikstudium. </w:t>
      </w:r>
      <w:r w:rsidRPr="00DA7B23">
        <w:t>„</w:t>
      </w:r>
      <w:proofErr w:type="spellStart"/>
      <w:r w:rsidRPr="00DA7B23">
        <w:t>Social</w:t>
      </w:r>
      <w:proofErr w:type="spellEnd"/>
      <w:r w:rsidRPr="00DA7B23">
        <w:t xml:space="preserve"> Computing“</w:t>
      </w:r>
      <w:r>
        <w:t xml:space="preserve"> verbindet Theorien, Modelle und Meth</w:t>
      </w:r>
      <w:r>
        <w:t>o</w:t>
      </w:r>
      <w:r>
        <w:t>dik der Human- und Sozialwissenschaften mit anwendungsorientierter Informatik. Die Studierenden sollen in der Lage sein, computergestützte Systeme nach ethischen, polit</w:t>
      </w:r>
      <w:r>
        <w:t>i</w:t>
      </w:r>
      <w:r>
        <w:t>schen, sozialen und psychologischen Kriterien zu bewerten, zu planen und umzusetzen und soziale Innovation durch digitale Anwendungen entstehen lassen zu können. Der F</w:t>
      </w:r>
      <w:r>
        <w:t>o</w:t>
      </w:r>
      <w:r>
        <w:t xml:space="preserve">kus in </w:t>
      </w:r>
      <w:r w:rsidRPr="00DA7B23">
        <w:t>„Visual Computing“</w:t>
      </w:r>
      <w:r>
        <w:t xml:space="preserve"> liegt auf die Schnittstelle von Computergrafik, Computer Vis</w:t>
      </w:r>
      <w:r>
        <w:t>i</w:t>
      </w:r>
      <w:r>
        <w:t>on, Mensch-Maschine-Kommunikation und Bild- und Videoverarbeitung. Die Studiere</w:t>
      </w:r>
      <w:r>
        <w:t>n</w:t>
      </w:r>
      <w:r>
        <w:t>den sollen dabei ein solides Fundament bildbasierter und bildgebender Verfahren vermi</w:t>
      </w:r>
      <w:r>
        <w:t>t</w:t>
      </w:r>
      <w:r>
        <w:t xml:space="preserve">telt bekommen und die Entwicklung praktischer Algorithmen und Programme anhand ihrer theoretischen Grundlagen erlernen. Der Schwerpunkt </w:t>
      </w:r>
      <w:r w:rsidRPr="00DA7B23">
        <w:t>„</w:t>
      </w:r>
      <w:proofErr w:type="spellStart"/>
      <w:r w:rsidRPr="00DA7B23">
        <w:t>Weaving</w:t>
      </w:r>
      <w:proofErr w:type="spellEnd"/>
      <w:r w:rsidRPr="00DA7B23">
        <w:t xml:space="preserve"> </w:t>
      </w:r>
      <w:proofErr w:type="spellStart"/>
      <w:r w:rsidRPr="00DA7B23">
        <w:t>the</w:t>
      </w:r>
      <w:proofErr w:type="spellEnd"/>
      <w:r w:rsidRPr="00DA7B23">
        <w:t xml:space="preserve"> Web“</w:t>
      </w:r>
      <w:r>
        <w:t xml:space="preserve"> vermi</w:t>
      </w:r>
      <w:r>
        <w:t>t</w:t>
      </w:r>
      <w:r>
        <w:t>telt zuletzt die Netzeinbettung von Prozessen</w:t>
      </w:r>
      <w:r w:rsidRPr="00EA2AE5">
        <w:t xml:space="preserve"> </w:t>
      </w:r>
      <w:r>
        <w:t>und Informationsflüssen, die für die En</w:t>
      </w:r>
      <w:r>
        <w:t>t</w:t>
      </w:r>
      <w:r>
        <w:t xml:space="preserve">wicklung von Produkten und Diensten im Web unverzichtbar sind. Insgesamt sehen die Gutachter in diesen Qualifikationszielen für </w:t>
      </w:r>
      <w:r w:rsidRPr="00A00FE1">
        <w:rPr>
          <w:u w:val="single"/>
        </w:rPr>
        <w:t>beide Studiengänge</w:t>
      </w:r>
      <w:r>
        <w:t xml:space="preserve"> alle fachlichen Anford</w:t>
      </w:r>
      <w:r>
        <w:t>e</w:t>
      </w:r>
      <w:r>
        <w:t>rungen abgedeckt.</w:t>
      </w:r>
    </w:p>
    <w:p w:rsidR="00F16DBB" w:rsidRDefault="00F16DBB" w:rsidP="0069582E">
      <w:r>
        <w:t>Abschließend</w:t>
      </w:r>
      <w:r w:rsidRPr="009E0562">
        <w:t xml:space="preserve"> kommen die Gutachter nach dem Gesprä</w:t>
      </w:r>
      <w:r>
        <w:t>ch mit den Programmverantwor</w:t>
      </w:r>
      <w:r>
        <w:t>t</w:t>
      </w:r>
      <w:r>
        <w:t>li</w:t>
      </w:r>
      <w:r w:rsidRPr="009E0562">
        <w:t xml:space="preserve">chen zu dem Ergebnis, dass die Studiengänge sowohl fachliche als auch überfachliche Kompetenzen </w:t>
      </w:r>
      <w:r>
        <w:t>beinhalten</w:t>
      </w:r>
      <w:r w:rsidRPr="009E0562">
        <w:t xml:space="preserve"> und dass die angestrebten Fähigkeiten mit den Qualifikation</w:t>
      </w:r>
      <w:r w:rsidRPr="009E0562">
        <w:t>s</w:t>
      </w:r>
      <w:r>
        <w:t>pro</w:t>
      </w:r>
      <w:r w:rsidRPr="009E0562">
        <w:t>filen Level 6 (Bachelor) und 7 (Master) des Europäisch</w:t>
      </w:r>
      <w:r>
        <w:t>en Qualifikationsrahmens für le</w:t>
      </w:r>
      <w:r w:rsidRPr="009E0562">
        <w:t>benslanges Lernen übereinstimmen.</w:t>
      </w:r>
    </w:p>
    <w:p w:rsidR="00F16DBB" w:rsidRDefault="00F16DBB" w:rsidP="009568BF">
      <w:pPr>
        <w:pStyle w:val="Bewertungberschrift1"/>
      </w:pPr>
      <w:r w:rsidRPr="00806004">
        <w:t>Abschließende Bewertung der Gutachter nach Stellungnahme der Hochschule</w:t>
      </w:r>
      <w:r>
        <w:t xml:space="preserve"> zum Kr</w:t>
      </w:r>
      <w:r>
        <w:t>i</w:t>
      </w:r>
      <w:r>
        <w:t>terium 2.1</w:t>
      </w:r>
      <w:r w:rsidRPr="00806004">
        <w:t>:</w:t>
      </w:r>
    </w:p>
    <w:p w:rsidR="00F16DBB" w:rsidRDefault="00F16DBB" w:rsidP="009568BF">
      <w:pPr>
        <w:pStyle w:val="Bewertung"/>
      </w:pPr>
      <w:r w:rsidRPr="00C232A2">
        <w:t>[…]</w:t>
      </w:r>
    </w:p>
    <w:p w:rsidR="00F16DBB" w:rsidRPr="00C232A2" w:rsidRDefault="00F16DBB" w:rsidP="009568BF">
      <w:pPr>
        <w:pStyle w:val="Bewertung"/>
      </w:pPr>
      <w:r>
        <w:t>Die Gutachter bewerten das Kriterium als vollständig</w:t>
      </w:r>
      <w:r>
        <w:rPr>
          <w:highlight w:val="yellow"/>
        </w:rPr>
        <w:t>/</w:t>
      </w:r>
      <w:r>
        <w:t>überwiegend</w:t>
      </w:r>
      <w:r>
        <w:rPr>
          <w:highlight w:val="yellow"/>
        </w:rPr>
        <w:t>/</w:t>
      </w:r>
      <w:r>
        <w:t>teilweise</w:t>
      </w:r>
      <w:r>
        <w:rPr>
          <w:highlight w:val="yellow"/>
        </w:rPr>
        <w:t>/</w:t>
      </w:r>
      <w:r>
        <w:t>nicht erfüllt.</w:t>
      </w:r>
    </w:p>
    <w:p w:rsidR="00F16DBB" w:rsidRPr="008C2B3D" w:rsidRDefault="00F16DBB" w:rsidP="00F97377">
      <w:pPr>
        <w:pStyle w:val="berschrift3"/>
      </w:pPr>
      <w:r>
        <w:t xml:space="preserve">Kriterium </w:t>
      </w:r>
      <w:r w:rsidRPr="008C2B3D">
        <w:t>2.2</w:t>
      </w:r>
      <w:r>
        <w:t xml:space="preserve"> (a)</w:t>
      </w:r>
      <w:r w:rsidRPr="008C2B3D">
        <w:t xml:space="preserve"> Konzeptionelle Einordnung des Studiengangs in das Studiensystem </w:t>
      </w:r>
    </w:p>
    <w:p w:rsidR="00F16DBB" w:rsidRPr="00E82EA7" w:rsidRDefault="00F16DBB" w:rsidP="008F5138">
      <w:pPr>
        <w:rPr>
          <w:i/>
          <w:iCs/>
        </w:rPr>
      </w:pPr>
      <w:r w:rsidRPr="00E82EA7">
        <w:rPr>
          <w:i/>
          <w:iCs/>
        </w:rPr>
        <w:t>Die Analyse und Bewertung zu den Anforderungen des Qualifikationsrahmens für deutsche Hochschulabschlüsse erfolgt im Rahmen des Kriteriums 2.1, in der folgenden detaillierten Analyse und Bewertung zur Einhaltung der Ländergemeinsamen Strukturvorgaben und im Zusammenhang des Kriteriums 2.3 (Studiengangkonzept).</w:t>
      </w:r>
    </w:p>
    <w:p w:rsidR="00F16DBB" w:rsidRPr="008C2B3D" w:rsidRDefault="00F16DBB" w:rsidP="00F97377">
      <w:pPr>
        <w:pStyle w:val="berschrift3"/>
      </w:pPr>
      <w:r>
        <w:lastRenderedPageBreak/>
        <w:t xml:space="preserve">Kriterium </w:t>
      </w:r>
      <w:r w:rsidRPr="008C2B3D">
        <w:t>2.2</w:t>
      </w:r>
      <w:r>
        <w:t xml:space="preserve"> (b)</w:t>
      </w:r>
      <w:r w:rsidRPr="008C2B3D">
        <w:t xml:space="preserve"> Konzeptionelle Einordnung des Studiengangs in das Studiensystem </w:t>
      </w:r>
    </w:p>
    <w:p w:rsidR="00F16DBB" w:rsidRDefault="00F16DBB" w:rsidP="00BB3CD3">
      <w:pPr>
        <w:pStyle w:val="EvidenzenVorlufigeAnalyse"/>
      </w:pPr>
      <w:r w:rsidRPr="00C232A2">
        <w:t xml:space="preserve">Evidenzen: </w:t>
      </w:r>
    </w:p>
    <w:p w:rsidR="00F16DBB" w:rsidRDefault="00F16DBB" w:rsidP="00420BCF">
      <w:pPr>
        <w:pStyle w:val="Aufzhlung"/>
        <w:ind w:left="568" w:hanging="284"/>
      </w:pPr>
      <w:r>
        <w:t>Selbstbericht der Hochschule</w:t>
      </w:r>
    </w:p>
    <w:p w:rsidR="00F16DBB" w:rsidRDefault="00F16DBB" w:rsidP="00420BCF">
      <w:pPr>
        <w:pStyle w:val="Aufzhlung"/>
        <w:ind w:left="568" w:hanging="284"/>
      </w:pPr>
      <w:r>
        <w:t>Entwurf der Studien- und Prüfungsordnung des Masterstudiengang</w:t>
      </w:r>
      <w:r w:rsidR="001B3FC0">
        <w:t>s</w:t>
      </w:r>
      <w:r>
        <w:t xml:space="preserve"> ist dem Selbs</w:t>
      </w:r>
      <w:r>
        <w:t>t</w:t>
      </w:r>
      <w:r>
        <w:t>bericht beigefügt</w:t>
      </w:r>
    </w:p>
    <w:p w:rsidR="00271705" w:rsidRDefault="00271705" w:rsidP="00271705">
      <w:pPr>
        <w:pStyle w:val="Aufzhlung"/>
        <w:ind w:left="568" w:hanging="284"/>
      </w:pPr>
      <w:proofErr w:type="spellStart"/>
      <w:r>
        <w:t>Diploma</w:t>
      </w:r>
      <w:proofErr w:type="spellEnd"/>
      <w:r>
        <w:t xml:space="preserve"> Supplements</w:t>
      </w:r>
    </w:p>
    <w:p w:rsidR="00F16DBB" w:rsidRDefault="00F16DBB" w:rsidP="00420BCF">
      <w:pPr>
        <w:pStyle w:val="Aufzhlung"/>
        <w:ind w:left="568" w:hanging="284"/>
      </w:pPr>
      <w:r>
        <w:t>Studien- und Prüfungsordnung für die Studiengänge Informatik, Medieninformatik, Technische Informatik und Wirtschaftsinformatik der Fachhochschule Köln, Campus Gummersbach (Zugriff 27.04.2017):</w:t>
      </w:r>
    </w:p>
    <w:p w:rsidR="00F16DBB" w:rsidRDefault="00EE6F5C" w:rsidP="00143238">
      <w:pPr>
        <w:pStyle w:val="Aufzhlung"/>
        <w:numPr>
          <w:ilvl w:val="1"/>
          <w:numId w:val="5"/>
        </w:numPr>
        <w:jc w:val="left"/>
      </w:pPr>
      <w:hyperlink r:id="rId16" w:history="1">
        <w:r w:rsidR="00F16DBB" w:rsidRPr="004237B4">
          <w:rPr>
            <w:rStyle w:val="Hyperlink"/>
          </w:rPr>
          <w:t>https://www.th-koeln.de/mam/downloads/deutsch/studium/studiengaenge/f10/ordnungen_plaene/f10_bpo_ifb_tei_mif_wii_15112013.pdf</w:t>
        </w:r>
      </w:hyperlink>
      <w:r w:rsidR="00F16DBB">
        <w:t xml:space="preserve"> </w:t>
      </w:r>
    </w:p>
    <w:p w:rsidR="00F16DBB" w:rsidRDefault="00F16DBB" w:rsidP="00420BCF">
      <w:pPr>
        <w:pStyle w:val="Aufzhlung"/>
      </w:pPr>
      <w:r>
        <w:t>Satzung zur Änderung der Bachelorprüfungsordnung für die Studiengänge Info</w:t>
      </w:r>
      <w:r>
        <w:t>r</w:t>
      </w:r>
      <w:r>
        <w:t>matik, Medieninformatik, Technische Informatik und Wirtschaftsinformatik der Technischen Hochschule Köln,  Campus Gummersbach vom 23.06.2016 (Zugriff 27.04.2017):</w:t>
      </w:r>
    </w:p>
    <w:p w:rsidR="00F16DBB" w:rsidRDefault="00EE6F5C" w:rsidP="00143238">
      <w:pPr>
        <w:pStyle w:val="Aufzhlung"/>
        <w:numPr>
          <w:ilvl w:val="1"/>
          <w:numId w:val="5"/>
        </w:numPr>
        <w:jc w:val="left"/>
      </w:pPr>
      <w:hyperlink r:id="rId17" w:history="1">
        <w:r w:rsidR="00F16DBB" w:rsidRPr="004237B4">
          <w:rPr>
            <w:rStyle w:val="Hyperlink"/>
          </w:rPr>
          <w:t>https://www.th-koeln.de/mam/downloads/deutsch/studium/studiengaenge/f10/ordnungen_plaene/f10_satzungsaenderung_bpo_ifb_tei_mif_wii_23.06.2016.pdf</w:t>
        </w:r>
      </w:hyperlink>
      <w:r w:rsidR="00F16DBB">
        <w:t xml:space="preserve"> </w:t>
      </w:r>
    </w:p>
    <w:p w:rsidR="00F16DBB" w:rsidRDefault="00F16DBB" w:rsidP="00BB3CD3">
      <w:pPr>
        <w:pStyle w:val="EvidenzenVorlufigeAnalyse"/>
      </w:pPr>
      <w:r w:rsidRPr="00C232A2">
        <w:t>Vorläufige Analyse und Bewertung der Gutachter:</w:t>
      </w:r>
    </w:p>
    <w:p w:rsidR="00F16DBB" w:rsidRPr="008A4944" w:rsidRDefault="00F16DBB" w:rsidP="00921893">
      <w:pPr>
        <w:rPr>
          <w:i/>
          <w:iCs/>
        </w:rPr>
      </w:pPr>
      <w:r w:rsidRPr="008A4944">
        <w:rPr>
          <w:i/>
          <w:iCs/>
        </w:rPr>
        <w:t>Studienstruktur und Studiendauer</w:t>
      </w:r>
    </w:p>
    <w:p w:rsidR="00F16DBB" w:rsidRDefault="00F16DBB" w:rsidP="00921893">
      <w:r>
        <w:t>Aus §4 der Bachelor-</w:t>
      </w:r>
      <w:r w:rsidRPr="003A7900">
        <w:t xml:space="preserve">Studien- und Prüfungsordnung </w:t>
      </w:r>
      <w:r>
        <w:t xml:space="preserve">geht hervor, dass die Regelstudienzeit sechs Semester und insgesamt 180 ECTS-Punkte umfasst. Das Studium wird durch eine Bachelorarbeit mit einem Gesamtumfang von 12 ECTS-Punkten </w:t>
      </w:r>
      <w:r w:rsidR="00C37C41">
        <w:t xml:space="preserve">und ein Kolloquium mit 3 ECTS-Punkten </w:t>
      </w:r>
      <w:r>
        <w:t xml:space="preserve">abgeschlossen. Für Masterstudiengänge ist eine Regelstudienzeit von vier Semestern und 120 ECTS-Punkten festgelegt. Eine Masterarbeit mit </w:t>
      </w:r>
      <w:r w:rsidR="00C37C41">
        <w:t>in</w:t>
      </w:r>
      <w:r w:rsidR="001B3FC0">
        <w:t>k</w:t>
      </w:r>
      <w:r w:rsidR="00C37C41">
        <w:t xml:space="preserve">ludiertem </w:t>
      </w:r>
      <w:r>
        <w:t>Koll</w:t>
      </w:r>
      <w:r>
        <w:t>o</w:t>
      </w:r>
      <w:r>
        <w:t>quium im Umfang von 30 ECTS-Punkten schließt das Studium ab. Somit stellen die Gu</w:t>
      </w:r>
      <w:r>
        <w:t>t</w:t>
      </w:r>
      <w:r>
        <w:t>achter fest, dass die Vorgaben der KMK zu Studienstruktur und Studiendauer dieser St</w:t>
      </w:r>
      <w:r>
        <w:t>u</w:t>
      </w:r>
      <w:r>
        <w:t>diengänge eingehalten werden.</w:t>
      </w:r>
    </w:p>
    <w:p w:rsidR="00F16DBB" w:rsidRPr="008A4944" w:rsidRDefault="00F16DBB" w:rsidP="00921893">
      <w:pPr>
        <w:rPr>
          <w:i/>
          <w:iCs/>
        </w:rPr>
      </w:pPr>
      <w:r w:rsidRPr="008A4944">
        <w:rPr>
          <w:i/>
          <w:iCs/>
        </w:rPr>
        <w:t>Zugangsvoraussetzungen und Übergänge</w:t>
      </w:r>
    </w:p>
    <w:p w:rsidR="00F16DBB" w:rsidRDefault="00F16DBB" w:rsidP="00E67627">
      <w:r>
        <w:t>Als Zugangsvoraussetzung für das Bachelorstudium gilt der Nachweis der Fachhochschu</w:t>
      </w:r>
      <w:r>
        <w:t>l</w:t>
      </w:r>
      <w:r>
        <w:t>reife oder einer als gleichwertig anerkannten Vorbildung. Als weitere Einschreibungsv</w:t>
      </w:r>
      <w:r>
        <w:t>o</w:t>
      </w:r>
      <w:r>
        <w:t xml:space="preserve">raussetzung wird entsprechend §3 der Einschreibungsordnung der  Fachhochschule  Köln  </w:t>
      </w:r>
      <w:r>
        <w:lastRenderedPageBreak/>
        <w:t>vom  11.07.2007  (Amtliche  Mitteilung  25/2007)  in  der  Fassung  der  Änderungssatzung vom 06.08.2010 (Amtliche Mitteilung 10/2010) der Nachweis der Teilnahme an dem von der Fakultät für Informatik und Ingenieurwissenschaften der Fachhochschule Köln ang</w:t>
      </w:r>
      <w:r>
        <w:t>e</w:t>
      </w:r>
      <w:r>
        <w:t xml:space="preserve">botenen studiengangbezogenen Studierfähigkeitstest gefordert.   </w:t>
      </w:r>
    </w:p>
    <w:p w:rsidR="00F16DBB" w:rsidRDefault="00F16DBB" w:rsidP="00E67627">
      <w:r>
        <w:t xml:space="preserve">Als Voraussetzung für die Aufnahme des </w:t>
      </w:r>
      <w:r w:rsidR="00271705">
        <w:t xml:space="preserve">Masterstudiums </w:t>
      </w:r>
      <w:r>
        <w:t>wird der erfolgreiche Abschluss eines Hochschulstudiums in einem Studiengang der Informatik mit dem Mindesta</w:t>
      </w:r>
      <w:r>
        <w:t>b</w:t>
      </w:r>
      <w:r>
        <w:t xml:space="preserve">schlussgrad „Bachelor </w:t>
      </w:r>
      <w:proofErr w:type="spellStart"/>
      <w:r>
        <w:t>of</w:t>
      </w:r>
      <w:proofErr w:type="spellEnd"/>
      <w:r>
        <w:t xml:space="preserve"> Science“ oder eines anderen einschlägigen Studiengangs gefo</w:t>
      </w:r>
      <w:r>
        <w:t>r</w:t>
      </w:r>
      <w:r>
        <w:t xml:space="preserve">dert. Ein Studiengang gilt als einschlägig, wenn dieser Studiengang Informatik-Inhalte von mindestens 70 ECTS beinhaltet. Die Entscheidung über die </w:t>
      </w:r>
      <w:proofErr w:type="spellStart"/>
      <w:r>
        <w:t>Einschlägigkeit</w:t>
      </w:r>
      <w:proofErr w:type="spellEnd"/>
      <w:r>
        <w:t xml:space="preserve"> trifft im Zweifel der Prüfungsausschuss. </w:t>
      </w:r>
    </w:p>
    <w:p w:rsidR="00F16DBB" w:rsidRPr="008A4944" w:rsidRDefault="00F16DBB" w:rsidP="00921893">
      <w:pPr>
        <w:rPr>
          <w:i/>
          <w:iCs/>
        </w:rPr>
      </w:pPr>
      <w:proofErr w:type="spellStart"/>
      <w:r w:rsidRPr="008A4944">
        <w:rPr>
          <w:i/>
          <w:iCs/>
        </w:rPr>
        <w:t>Studiengangsprofile</w:t>
      </w:r>
      <w:proofErr w:type="spellEnd"/>
    </w:p>
    <w:p w:rsidR="00F16DBB" w:rsidRDefault="00F16DBB" w:rsidP="00921893">
      <w:r>
        <w:t>Die Hochschule charakterisiert den Masterstudiengang als praxisorientiert, eine Einschä</w:t>
      </w:r>
      <w:r>
        <w:t>t</w:t>
      </w:r>
      <w:r>
        <w:t>zung, der die Gutachter in Anbetracht des hohen Praxisanteils am Curriculum gut folgen können.</w:t>
      </w:r>
    </w:p>
    <w:p w:rsidR="00F16DBB" w:rsidRPr="008A4944" w:rsidRDefault="00F16DBB" w:rsidP="00921893">
      <w:pPr>
        <w:rPr>
          <w:i/>
          <w:iCs/>
        </w:rPr>
      </w:pPr>
      <w:r w:rsidRPr="008A4944">
        <w:rPr>
          <w:i/>
          <w:iCs/>
        </w:rPr>
        <w:t>Konsekutive und weiterbildende Masterstudiengänge</w:t>
      </w:r>
    </w:p>
    <w:p w:rsidR="00F16DBB" w:rsidRDefault="00F16DBB" w:rsidP="00921893">
      <w:r>
        <w:t>Der Selbstbericht charakterisiert den Masterstudiengang als konsekutiven Studiengang, der einen erfolgreichen Abschluss eines Bachelorstudienganges voraussetzt. Die Gutac</w:t>
      </w:r>
      <w:r>
        <w:t>h</w:t>
      </w:r>
      <w:r>
        <w:t>ter können der Einordnung des Masterstudiengangs als konsekutives Programm folgen, da dort vertiefte Kenntnisse in ausgewählten Teilbereichen vermittelt und fachspezifische Anforderungen vorausgesetzt werden.</w:t>
      </w:r>
    </w:p>
    <w:p w:rsidR="00F16DBB" w:rsidRPr="008A4944" w:rsidRDefault="00F16DBB" w:rsidP="00921893">
      <w:pPr>
        <w:rPr>
          <w:i/>
          <w:iCs/>
        </w:rPr>
      </w:pPr>
      <w:r w:rsidRPr="008A4944">
        <w:rPr>
          <w:i/>
          <w:iCs/>
        </w:rPr>
        <w:t>Abschlüsse</w:t>
      </w:r>
    </w:p>
    <w:p w:rsidR="00F16DBB" w:rsidRDefault="00F16DBB" w:rsidP="00921893">
      <w:r>
        <w:t>Die Gutachter stellen fest, dass für die zu akkreditierenden Studiengänge jeweils nur ein Abschlussgrad vergeben wird und die Vorgaben der KMK somit eingehalten werden.</w:t>
      </w:r>
    </w:p>
    <w:p w:rsidR="00F16DBB" w:rsidRPr="008A4944" w:rsidRDefault="00F16DBB" w:rsidP="00921893">
      <w:pPr>
        <w:rPr>
          <w:i/>
          <w:iCs/>
        </w:rPr>
      </w:pPr>
      <w:r w:rsidRPr="008A4944">
        <w:rPr>
          <w:i/>
          <w:iCs/>
        </w:rPr>
        <w:t>Bezeichnung der Abschlüsse</w:t>
      </w:r>
    </w:p>
    <w:p w:rsidR="00F16DBB" w:rsidRDefault="00F16DBB" w:rsidP="00921893">
      <w:r>
        <w:t xml:space="preserve">Die Gutachter entnehmen §2 der </w:t>
      </w:r>
      <w:r w:rsidRPr="00A65363">
        <w:t xml:space="preserve">Prüfungsordnung zum Bachelorstudiengang </w:t>
      </w:r>
      <w:r>
        <w:t>Medieni</w:t>
      </w:r>
      <w:r>
        <w:t>n</w:t>
      </w:r>
      <w:r>
        <w:t xml:space="preserve">formatik, dass für den Bachelorstudiengang der Akademische Grad eines „Bachelor </w:t>
      </w:r>
      <w:proofErr w:type="spellStart"/>
      <w:r>
        <w:t>of</w:t>
      </w:r>
      <w:proofErr w:type="spellEnd"/>
      <w:r>
        <w:t xml:space="preserve"> Science“ verliehen wird. Gleichermaßen erwerben Absolventen des Masterstudiengangs Medieninformatik laut Entwurf der Prüfungsordnung den Akademischen Grad eines „Master </w:t>
      </w:r>
      <w:proofErr w:type="spellStart"/>
      <w:r>
        <w:t>of</w:t>
      </w:r>
      <w:proofErr w:type="spellEnd"/>
      <w:r>
        <w:t xml:space="preserve"> Science“. Auskunft über das dem Abschluss zugrunde liegende Studium im Einzelnen erteilen die ergänzenden </w:t>
      </w:r>
      <w:proofErr w:type="spellStart"/>
      <w:r>
        <w:t>Diploma</w:t>
      </w:r>
      <w:proofErr w:type="spellEnd"/>
      <w:r>
        <w:t xml:space="preserve"> Supplements.</w:t>
      </w:r>
    </w:p>
    <w:p w:rsidR="00F16DBB" w:rsidRPr="008A4944" w:rsidRDefault="00F16DBB" w:rsidP="0069798B">
      <w:pPr>
        <w:rPr>
          <w:i/>
          <w:iCs/>
        </w:rPr>
      </w:pPr>
      <w:r w:rsidRPr="008A4944">
        <w:rPr>
          <w:i/>
          <w:iCs/>
        </w:rPr>
        <w:t>Modularisierung, Mobilität und Leistungspunktsystem</w:t>
      </w:r>
    </w:p>
    <w:p w:rsidR="00F16DBB" w:rsidRPr="00143238" w:rsidRDefault="00F16DBB" w:rsidP="00143238">
      <w:r w:rsidRPr="00143238">
        <w:t>Die Berücksichtigung der „Rahmenvorgaben für die Einführung von Leistungspunktsyst</w:t>
      </w:r>
      <w:r w:rsidRPr="00143238">
        <w:t>e</w:t>
      </w:r>
      <w:r w:rsidRPr="00143238">
        <w:t>men und für die Modularisierung“ wird im Zusammenhang mit den Kriterien 2.3 (Modu</w:t>
      </w:r>
      <w:r w:rsidRPr="00143238">
        <w:t>l</w:t>
      </w:r>
      <w:r w:rsidRPr="00143238">
        <w:lastRenderedPageBreak/>
        <w:t xml:space="preserve">arisierung (einschl. Modulumfang), Modulbeschreibungen, Mobilität, Anerkennung), 2.4 (Kreditpunktsystem, studentische Arbeitslast, Prüfungsbelastung), 2.5 (Prüfungssystem: kompetenzorientiertes Prüfen) überprüft. </w:t>
      </w:r>
    </w:p>
    <w:p w:rsidR="00F16DBB" w:rsidRPr="00143238" w:rsidRDefault="00F16DBB" w:rsidP="0069798B">
      <w:r>
        <w:t>Die Vorgaben der KMK sind somit erfüllt.</w:t>
      </w:r>
    </w:p>
    <w:p w:rsidR="00F16DBB" w:rsidRPr="008C2B3D" w:rsidRDefault="00F16DBB" w:rsidP="00F97377">
      <w:pPr>
        <w:pStyle w:val="berschrift3"/>
      </w:pPr>
      <w:r>
        <w:t xml:space="preserve">Kriterium </w:t>
      </w:r>
      <w:r w:rsidRPr="008C2B3D">
        <w:t>2.2</w:t>
      </w:r>
      <w:r>
        <w:t xml:space="preserve"> (c)</w:t>
      </w:r>
      <w:r w:rsidRPr="008C2B3D">
        <w:t xml:space="preserve"> Konzeptionelle Einordnung des Studiengangs in das Studiensystem </w:t>
      </w:r>
    </w:p>
    <w:p w:rsidR="00F16DBB" w:rsidRDefault="00F16DBB" w:rsidP="008F5138">
      <w:r>
        <w:t>Das Land Nordrhein-Westfalen hat keine landesspezifischen Strukturvorgaben für die A</w:t>
      </w:r>
      <w:r>
        <w:t>k</w:t>
      </w:r>
      <w:r>
        <w:t>kreditierung von Bachelor- und Masterstudiengängen verabschiedet.</w:t>
      </w:r>
    </w:p>
    <w:p w:rsidR="00F16DBB" w:rsidRPr="008C2B3D" w:rsidRDefault="00F16DBB" w:rsidP="00F97377">
      <w:pPr>
        <w:pStyle w:val="berschrift3"/>
      </w:pPr>
      <w:r>
        <w:t xml:space="preserve">Kriterium </w:t>
      </w:r>
      <w:r w:rsidRPr="008C2B3D">
        <w:t>2.2</w:t>
      </w:r>
      <w:r>
        <w:t xml:space="preserve"> (d)</w:t>
      </w:r>
      <w:r w:rsidRPr="008C2B3D">
        <w:t xml:space="preserve"> Konzeptionelle Einordnung des Studiengangs in das Studiensystem </w:t>
      </w:r>
    </w:p>
    <w:p w:rsidR="00F16DBB" w:rsidRDefault="00F16DBB" w:rsidP="0066024B">
      <w:r>
        <w:t>Verbindliche Auslegungen des Akkreditierungsrates müssen an dieser Stelle nicht berüc</w:t>
      </w:r>
      <w:r>
        <w:t>k</w:t>
      </w:r>
      <w:r>
        <w:t>sichtigt werden.</w:t>
      </w:r>
    </w:p>
    <w:p w:rsidR="00F16DBB" w:rsidRDefault="00F16DBB" w:rsidP="009568BF">
      <w:pPr>
        <w:pStyle w:val="Bewertungberschrift1"/>
      </w:pPr>
      <w:r w:rsidRPr="00806004">
        <w:t>Abschließende Bewertung der Gutachter nach Stellungnahme der Hochschule</w:t>
      </w:r>
      <w:r>
        <w:t xml:space="preserve"> zum Kr</w:t>
      </w:r>
      <w:r>
        <w:t>i</w:t>
      </w:r>
      <w:r>
        <w:t>terium 2.2</w:t>
      </w:r>
      <w:r w:rsidRPr="00806004">
        <w:t>:</w:t>
      </w:r>
    </w:p>
    <w:p w:rsidR="00F16DBB" w:rsidRDefault="00F16DBB" w:rsidP="009568BF">
      <w:pPr>
        <w:pStyle w:val="Bewertung"/>
      </w:pPr>
      <w:r w:rsidRPr="00C232A2">
        <w:t>[…]</w:t>
      </w:r>
    </w:p>
    <w:p w:rsidR="00F16DBB" w:rsidRDefault="00F16DBB" w:rsidP="00211A49">
      <w:pPr>
        <w:pStyle w:val="Bewertung"/>
      </w:pPr>
      <w:r>
        <w:t>Die Gutachter bewerten das Kriterium als vollständig</w:t>
      </w:r>
      <w:r>
        <w:rPr>
          <w:highlight w:val="yellow"/>
        </w:rPr>
        <w:t>/</w:t>
      </w:r>
      <w:r>
        <w:t>überwiegend</w:t>
      </w:r>
      <w:r>
        <w:rPr>
          <w:highlight w:val="yellow"/>
        </w:rPr>
        <w:t>/</w:t>
      </w:r>
      <w:r>
        <w:t>teilweise</w:t>
      </w:r>
      <w:r>
        <w:rPr>
          <w:highlight w:val="yellow"/>
        </w:rPr>
        <w:t>/</w:t>
      </w:r>
      <w:r>
        <w:t>nicht erfüllt.</w:t>
      </w:r>
    </w:p>
    <w:p w:rsidR="00F16DBB" w:rsidRPr="004A3C07" w:rsidRDefault="00F16DBB" w:rsidP="00F97377">
      <w:pPr>
        <w:pStyle w:val="berschrift3"/>
      </w:pPr>
      <w:r w:rsidRPr="004A3C07">
        <w:t>Kriterium 2.</w:t>
      </w:r>
      <w:r>
        <w:t xml:space="preserve">3 </w:t>
      </w:r>
      <w:proofErr w:type="spellStart"/>
      <w:r>
        <w:t>Studiengangskonzept</w:t>
      </w:r>
      <w:proofErr w:type="spellEnd"/>
      <w:r>
        <w:t xml:space="preserve"> </w:t>
      </w:r>
    </w:p>
    <w:p w:rsidR="00F16DBB" w:rsidRPr="00BB3CD3" w:rsidRDefault="00F16DBB" w:rsidP="00BB3CD3">
      <w:pPr>
        <w:pStyle w:val="EvidenzenVorlufigeAnalyse"/>
      </w:pPr>
      <w:r w:rsidRPr="00BB3CD3">
        <w:t xml:space="preserve">Evidenzen: </w:t>
      </w:r>
    </w:p>
    <w:p w:rsidR="00F16DBB" w:rsidRDefault="00F16DBB" w:rsidP="00D226CE">
      <w:pPr>
        <w:pStyle w:val="Aufzhlung"/>
        <w:ind w:left="568" w:hanging="284"/>
      </w:pPr>
      <w:r>
        <w:t>Selbstbericht der Hochschule</w:t>
      </w:r>
    </w:p>
    <w:p w:rsidR="00F16DBB" w:rsidRDefault="00F16DBB" w:rsidP="00D226CE">
      <w:pPr>
        <w:pStyle w:val="Aufzhlung"/>
        <w:ind w:left="568" w:hanging="284"/>
      </w:pPr>
      <w:r>
        <w:t>Entwurf der Studien- und Prüfungsordnung des Masterstudiengang ist dem Selbs</w:t>
      </w:r>
      <w:r>
        <w:t>t</w:t>
      </w:r>
      <w:r>
        <w:t>bericht beigefügt</w:t>
      </w:r>
    </w:p>
    <w:p w:rsidR="00271705" w:rsidRDefault="00271705" w:rsidP="00271705">
      <w:pPr>
        <w:pStyle w:val="Aufzhlung"/>
        <w:ind w:left="568" w:hanging="284"/>
      </w:pPr>
      <w:proofErr w:type="spellStart"/>
      <w:r>
        <w:t>Diploma</w:t>
      </w:r>
      <w:proofErr w:type="spellEnd"/>
      <w:r>
        <w:t xml:space="preserve"> Supplements</w:t>
      </w:r>
    </w:p>
    <w:p w:rsidR="00F16DBB" w:rsidRDefault="00F16DBB" w:rsidP="00D226CE">
      <w:pPr>
        <w:pStyle w:val="Aufzhlung"/>
        <w:ind w:left="568" w:hanging="284"/>
      </w:pPr>
      <w:r>
        <w:t>Studien- und Prüfungsordnung für die Studiengänge Informatik, Medieninformatik, Technische Informatik und Wirtschaftsinformatik der Fachhochschule Köln, Campus Gummersbach (Zugriff 27.04.2017):</w:t>
      </w:r>
    </w:p>
    <w:p w:rsidR="00F16DBB" w:rsidRDefault="00EE6F5C" w:rsidP="00D226CE">
      <w:pPr>
        <w:pStyle w:val="Aufzhlung"/>
        <w:numPr>
          <w:ilvl w:val="1"/>
          <w:numId w:val="5"/>
        </w:numPr>
      </w:pPr>
      <w:hyperlink r:id="rId18" w:history="1">
        <w:r w:rsidR="00F16DBB" w:rsidRPr="004237B4">
          <w:rPr>
            <w:rStyle w:val="Hyperlink"/>
          </w:rPr>
          <w:t>https://www.th-koeln.de/mam/downloads/deutsch/studium/studiengaenge/f10/ordnungen_plaene/f10_bpo_ifb_tei_mif_wii_15112013.pdf</w:t>
        </w:r>
      </w:hyperlink>
      <w:r w:rsidR="00F16DBB">
        <w:t xml:space="preserve"> </w:t>
      </w:r>
    </w:p>
    <w:p w:rsidR="00F16DBB" w:rsidRDefault="00F16DBB" w:rsidP="00D226CE">
      <w:pPr>
        <w:pStyle w:val="Aufzhlung"/>
      </w:pPr>
      <w:r>
        <w:t>Satzung zur Änderung der Bachelorprüfungsordnung für die Studiengänge Info</w:t>
      </w:r>
      <w:r>
        <w:t>r</w:t>
      </w:r>
      <w:r>
        <w:t>matik, Medieninformatik, Technische Informatik und Wirtschaftsinformatik der Technischen Hochschule Köln,  Campus Gummersbach vom 23.06.2016 (Zugriff 27.04.2017):</w:t>
      </w:r>
    </w:p>
    <w:p w:rsidR="00F16DBB" w:rsidRDefault="00EE6F5C" w:rsidP="00D226CE">
      <w:pPr>
        <w:pStyle w:val="Aufzhlung"/>
        <w:numPr>
          <w:ilvl w:val="1"/>
          <w:numId w:val="5"/>
        </w:numPr>
      </w:pPr>
      <w:hyperlink r:id="rId19" w:history="1">
        <w:r w:rsidR="00F16DBB" w:rsidRPr="004237B4">
          <w:rPr>
            <w:rStyle w:val="Hyperlink"/>
          </w:rPr>
          <w:t>https://www.th-koeln.de/mam/downloads/deutsch/studium/studiengaenge/f10/ordnungen_plaene/f10_satzungsaenderung_bpo_ifb_tei_mif_wii_23.06.2016.pdf</w:t>
        </w:r>
      </w:hyperlink>
    </w:p>
    <w:p w:rsidR="00F16DBB" w:rsidRDefault="00F16DBB" w:rsidP="00D226CE">
      <w:pPr>
        <w:pStyle w:val="Aufzhlung"/>
        <w:ind w:left="568" w:hanging="284"/>
      </w:pPr>
      <w:r>
        <w:t>Modulhandbücher sind dem Selbstbericht als Anlagen beigefügt</w:t>
      </w:r>
    </w:p>
    <w:p w:rsidR="00F16DBB" w:rsidRDefault="00F16DBB" w:rsidP="00E82EA7">
      <w:pPr>
        <w:pStyle w:val="Aufzhlung"/>
        <w:ind w:left="568" w:hanging="284"/>
      </w:pPr>
      <w:r>
        <w:t>Homepage des International Office (Zugriff 27.04.2017)</w:t>
      </w:r>
    </w:p>
    <w:p w:rsidR="00F16DBB" w:rsidRDefault="00EE6F5C" w:rsidP="00D226CE">
      <w:pPr>
        <w:pStyle w:val="Aufzhlung"/>
        <w:numPr>
          <w:ilvl w:val="1"/>
          <w:numId w:val="5"/>
        </w:numPr>
      </w:pPr>
      <w:hyperlink r:id="rId20" w:history="1">
        <w:r w:rsidR="00F16DBB" w:rsidRPr="004237B4">
          <w:rPr>
            <w:rStyle w:val="Hyperlink"/>
          </w:rPr>
          <w:t>https://www.th-koeln.de/internationales/international-office_1986.php</w:t>
        </w:r>
      </w:hyperlink>
      <w:r w:rsidR="00F16DBB">
        <w:t xml:space="preserve"> </w:t>
      </w:r>
    </w:p>
    <w:p w:rsidR="00F16DBB" w:rsidRDefault="00F16DBB" w:rsidP="00BB3CD3">
      <w:pPr>
        <w:pStyle w:val="EvidenzenVorlufigeAnalyse"/>
      </w:pPr>
      <w:r w:rsidRPr="00C232A2">
        <w:t>Vorläufige Analyse und Bewertung der Gutachter:</w:t>
      </w:r>
    </w:p>
    <w:p w:rsidR="00F16DBB" w:rsidRDefault="00F16DBB" w:rsidP="00070751">
      <w:proofErr w:type="spellStart"/>
      <w:r w:rsidRPr="005656BE">
        <w:rPr>
          <w:i/>
          <w:iCs/>
        </w:rPr>
        <w:t>Studiengangskonzept</w:t>
      </w:r>
      <w:proofErr w:type="spellEnd"/>
      <w:r w:rsidRPr="005656BE">
        <w:rPr>
          <w:i/>
          <w:iCs/>
        </w:rPr>
        <w:t xml:space="preserve"> / Umsetzung der Qualifikationsziele</w:t>
      </w:r>
      <w:r>
        <w:t>:</w:t>
      </w:r>
    </w:p>
    <w:p w:rsidR="00F16DBB" w:rsidRDefault="00F16DBB" w:rsidP="00070751">
      <w:r>
        <w:t xml:space="preserve">Das </w:t>
      </w:r>
      <w:proofErr w:type="spellStart"/>
      <w:r>
        <w:t>Studiengangskonzept</w:t>
      </w:r>
      <w:proofErr w:type="spellEnd"/>
      <w:r>
        <w:t xml:space="preserve"> ist für den </w:t>
      </w:r>
      <w:r w:rsidRPr="00F37202">
        <w:rPr>
          <w:u w:val="single"/>
        </w:rPr>
        <w:t>Bachelorstudiengang</w:t>
      </w:r>
      <w:r>
        <w:t xml:space="preserve"> auf sechs Semester, für den </w:t>
      </w:r>
      <w:r w:rsidRPr="00F37202">
        <w:rPr>
          <w:u w:val="single"/>
        </w:rPr>
        <w:t>Master</w:t>
      </w:r>
      <w:r>
        <w:t xml:space="preserve"> auf vier Semester ausgelegt. Beide Studiengänge können nur in Vollzeit studiert werden. Die Gutachter untersuchen die vorliegenden Curricula beider Studiengänge mit Blick auf die formulierten Qualifikationsziele. </w:t>
      </w:r>
      <w:r w:rsidRPr="00F37202">
        <w:t>Ferner ziehen sie die Modulbeschreibungen heran, um sich ein differenziertes Bild vom Inhalt der Module und des Curriculums zu ve</w:t>
      </w:r>
      <w:r w:rsidRPr="00F37202">
        <w:t>r</w:t>
      </w:r>
      <w:r w:rsidRPr="00F37202">
        <w:t>schaffen.</w:t>
      </w:r>
    </w:p>
    <w:p w:rsidR="00F16DBB" w:rsidRDefault="00F16DBB" w:rsidP="00070751">
      <w:r>
        <w:t xml:space="preserve">Im </w:t>
      </w:r>
      <w:r w:rsidRPr="00E758D1">
        <w:rPr>
          <w:u w:val="single"/>
        </w:rPr>
        <w:t>Bachelorstudiengang</w:t>
      </w:r>
      <w:r>
        <w:t xml:space="preserve"> werden die ersten Semester dafür genutzt, den Studierenden die notwendigen Grundkenntnisse in der Informatik und der Medieninformatik, sowie der Mathematik zu vermitteln. Neben einer „Einführung in die Medieninformatik“ wird dies durch Veranstaltungen wie „Mathematik“, „Algorithmen und Programmierung“ und „Mensch-Computer-Interaktion“ erreicht. Teil der ersten Semester sind auch zwei Mod</w:t>
      </w:r>
      <w:r>
        <w:t>u</w:t>
      </w:r>
      <w:r>
        <w:t>le zur Theoretischen Informatik, deren Bedeutung für die Medieninformatik von Gutac</w:t>
      </w:r>
      <w:r>
        <w:t>h</w:t>
      </w:r>
      <w:r>
        <w:t>tern und Programmverantwortlichen wie Dozenten intensiv diskutiert wird. Grundsätzlich kommt man darin überein, dass die Theoretische Informatik gewinnbringend für Studi</w:t>
      </w:r>
      <w:r>
        <w:t>e</w:t>
      </w:r>
      <w:r>
        <w:t>rende sein kann, die Gutachter geben aber zu bedenken, dass der Umfang von zwei M</w:t>
      </w:r>
      <w:r>
        <w:t>o</w:t>
      </w:r>
      <w:r>
        <w:t>dulen die Entfaltungsmöglichkeiten in anderen, der Medieninformatik näheren Theme</w:t>
      </w:r>
      <w:r>
        <w:t>n</w:t>
      </w:r>
      <w:r>
        <w:t>bereichen, einschränken kann. Das dritte Semester vertieft Aspekte der Medieninformatik („</w:t>
      </w:r>
      <w:proofErr w:type="spellStart"/>
      <w:r>
        <w:t>Screendedign</w:t>
      </w:r>
      <w:proofErr w:type="spellEnd"/>
      <w:r>
        <w:t>“, Kommunikationstechnik und Netze“) und intensiviert bereits die Pr</w:t>
      </w:r>
      <w:r>
        <w:t>o</w:t>
      </w:r>
      <w:r>
        <w:t>jektarbeit („Audiovisuelles Medienprojekt“), bevor die Studierenden im vierten Semester ein großes Vertiefungsmodul absolvieren, das ihnen bewusst die Freiräume geben soll, individuelle Schwerpunkte aus einem breiten Angebot von Wahlmöglichkeiten zu entw</w:t>
      </w:r>
      <w:r>
        <w:t>i</w:t>
      </w:r>
      <w:r>
        <w:t>ckeln. Gleichzeitig soll diese frühzeitige Projektausrichtung, die sich im fünften Semester in einem Entwicklungsprojekt fortsetzt, sicherstellen, dass die Studierenden angemessen auf die eigenständige Projektarbeit im Rahmen der Bachelorarbeit vorbereitet werden. Die Gutachter begrüßen ausdrücklich diese frühe Förderung der praktischen Auseina</w:t>
      </w:r>
      <w:r>
        <w:t>n</w:t>
      </w:r>
      <w:r>
        <w:t xml:space="preserve">dersetzung mit der Medieninformatik, zumal der Übergang zur Bachelorarbeit bei der letzten Reakkreditierung vor sieben Jahren als Hindernis ausgemacht worden war. Im </w:t>
      </w:r>
      <w:r>
        <w:lastRenderedPageBreak/>
        <w:t>fünften Semester erwerben die Studierenden zusätzlich wichtige überfachliche Komp</w:t>
      </w:r>
      <w:r>
        <w:t>e</w:t>
      </w:r>
      <w:r>
        <w:t>tenzen in den Modulen „Betriebswirtschaftslehre“ und „Medienrecht, Medien und G</w:t>
      </w:r>
      <w:r>
        <w:t>e</w:t>
      </w:r>
      <w:r>
        <w:t>sellschaft“. Die Gutachter loben die Präsenz dieser beiden Themenbereiche, die in der Medieninformatik eine immer größere Rolle einnehmen, betonen aber, dass gerade im Bereich Recht die spezifische inhaltliche Ausrichtung auf Medienrecht, Internetrecht und</w:t>
      </w:r>
      <w:r w:rsidRPr="00644B1B">
        <w:t xml:space="preserve"> Urheberrecht</w:t>
      </w:r>
      <w:r>
        <w:t xml:space="preserve"> noch stärker betont werden könnte. Abgeschlossen wird das Studium durch eine Bachelorarbeit mit einem begleitenden Kolloquium und einem eigenständigen Pr</w:t>
      </w:r>
      <w:r>
        <w:t>a</w:t>
      </w:r>
      <w:r>
        <w:t>xisprojekt im sechsten Semester. In Anbetracht des vorliegenden Curriculums sehen die Gutachter die geschilderten Qualifikationsziele angemessen abgebildet und umgesetzt, diskutieren mit den Programmverantwortlichen aber auch, ob und in welchem Umfang gestalterisch-kreative Komponenten noch weiter gestärkt werden könnten. Die Pr</w:t>
      </w:r>
      <w:r>
        <w:t>o</w:t>
      </w:r>
      <w:r>
        <w:t>grammverantwortlichen legen dar, dass Wahlveranstaltungen aus diesem Bereich b</w:t>
      </w:r>
      <w:r>
        <w:t>e</w:t>
      </w:r>
      <w:r>
        <w:t>sucht werden können und dass über verschiedene Kooperationen mit Kunst- und Desig</w:t>
      </w:r>
      <w:r>
        <w:t>n</w:t>
      </w:r>
      <w:r>
        <w:t>schulen in Köln Gastvorträge angeboten werden. Es erscheint den Gutachtern aber em</w:t>
      </w:r>
      <w:r>
        <w:t>p</w:t>
      </w:r>
      <w:r>
        <w:t>fehlenswert, diese inhaltliche Komponente noch mehr zu betonen.</w:t>
      </w:r>
    </w:p>
    <w:p w:rsidR="00F16DBB" w:rsidRDefault="00F16DBB" w:rsidP="00070751">
      <w:r>
        <w:t xml:space="preserve">Im </w:t>
      </w:r>
      <w:r w:rsidRPr="00E758D1">
        <w:rPr>
          <w:u w:val="single"/>
        </w:rPr>
        <w:t>Masterstudiengang Medieninformatik</w:t>
      </w:r>
      <w:r>
        <w:t xml:space="preserve"> wählen die Studierenden, nach dem Verstän</w:t>
      </w:r>
      <w:r>
        <w:t>d</w:t>
      </w:r>
      <w:r>
        <w:t xml:space="preserve">nis der Gutachter, einen von fünf Schwerpunkten: </w:t>
      </w:r>
      <w:r w:rsidRPr="00DA7B23">
        <w:t>„Human-Computer Interaction“</w:t>
      </w:r>
      <w:r>
        <w:t xml:space="preserve">, </w:t>
      </w:r>
      <w:r w:rsidRPr="00DA7B23">
        <w:t>"Mu</w:t>
      </w:r>
      <w:r w:rsidRPr="00DA7B23">
        <w:t>l</w:t>
      </w:r>
      <w:r w:rsidRPr="00DA7B23">
        <w:t>ti-</w:t>
      </w:r>
      <w:proofErr w:type="spellStart"/>
      <w:r w:rsidRPr="00DA7B23">
        <w:t>Perspective</w:t>
      </w:r>
      <w:proofErr w:type="spellEnd"/>
      <w:r w:rsidRPr="00DA7B23">
        <w:t xml:space="preserve"> </w:t>
      </w:r>
      <w:proofErr w:type="spellStart"/>
      <w:r w:rsidRPr="00DA7B23">
        <w:t>Product</w:t>
      </w:r>
      <w:proofErr w:type="spellEnd"/>
      <w:r w:rsidRPr="00DA7B23">
        <w:t xml:space="preserve"> Development"</w:t>
      </w:r>
      <w:r>
        <w:t xml:space="preserve">, </w:t>
      </w:r>
      <w:r w:rsidRPr="00DA7B23">
        <w:t>„</w:t>
      </w:r>
      <w:proofErr w:type="spellStart"/>
      <w:r w:rsidRPr="00DA7B23">
        <w:t>Social</w:t>
      </w:r>
      <w:proofErr w:type="spellEnd"/>
      <w:r w:rsidRPr="00DA7B23">
        <w:t xml:space="preserve"> Computing“</w:t>
      </w:r>
      <w:r>
        <w:t xml:space="preserve">, </w:t>
      </w:r>
      <w:r w:rsidRPr="00DA7B23">
        <w:t>„Visual Computing“</w:t>
      </w:r>
      <w:r>
        <w:t xml:space="preserve"> und </w:t>
      </w:r>
      <w:r w:rsidRPr="00DA7B23">
        <w:t>„</w:t>
      </w:r>
      <w:proofErr w:type="spellStart"/>
      <w:r w:rsidRPr="00DA7B23">
        <w:t>Weaving</w:t>
      </w:r>
      <w:proofErr w:type="spellEnd"/>
      <w:r w:rsidRPr="00DA7B23">
        <w:t xml:space="preserve"> </w:t>
      </w:r>
      <w:proofErr w:type="spellStart"/>
      <w:r w:rsidRPr="00DA7B23">
        <w:t>the</w:t>
      </w:r>
      <w:proofErr w:type="spellEnd"/>
      <w:r w:rsidRPr="00DA7B23">
        <w:t xml:space="preserve"> Web“</w:t>
      </w:r>
      <w:r>
        <w:t>. Die ersten drei Semester des Masterstudiums sind dabei als beso</w:t>
      </w:r>
      <w:r>
        <w:t>n</w:t>
      </w:r>
      <w:r>
        <w:t>ders projektorientiert konzipiert, wobei die drei Semester drei Phasen eines Projekts (V</w:t>
      </w:r>
      <w:r>
        <w:t>i</w:t>
      </w:r>
      <w:r>
        <w:t>sion und Konzept, Entwicklung, Forschung und Verwertung) abbilden sollen. Dies erfolgt unabhängig vom Schwerpunkt in drei Säulen, einer allgemeinen Medieninformatiksäule, einer Schwerpunktsäule und einer Projektsäule. Auf diese Weise wird sichergestellt, dass alle Studierenden am Ende des Masterstudiums sowohl breite Kenntnisse auf dem Gebiet der Medieninformatik erworben als auch eine Spezialisierung mit vertieften Praxiskenn</w:t>
      </w:r>
      <w:r>
        <w:t>t</w:t>
      </w:r>
      <w:r>
        <w:t>nissen verfolgt haben. Die Gutachter erfahren, dass von den Schwerpunktkoordinatoren Projekte entwickelt werden sollen, die dann unter Beteiligung einzelner oder mehrerer Schwerpunkte über mehrere Semester aus verschiedenen Perspektiven bearbeitet we</w:t>
      </w:r>
      <w:r>
        <w:t>r</w:t>
      </w:r>
      <w:r>
        <w:t>den können. Dies soll die Studierenden auch frühzeitig dafür sensibilisieren, dass sie im Berufsleben nicht immer ein Projekt bei null beginnen und bis zum Abschluss begleiten, sondern dass sie sich schnell in bereits bestehende Arbeitsprozesse einfügen können müssen. Die Gutachter äußern zwar eine gewisse Skepsis, ob dies in der Studienpraxis funktioniert, loben aber grundsätzlich diese innovative Herangehensweise. Da in jedem Fall für alle Studierenden die Möglichkeit bestehen wird, „ihr“ Projekt vom Anfang bis zum Ende des Masterstudiums zu begleiten, sehen die Gutachter auch nicht den Studie</w:t>
      </w:r>
      <w:r>
        <w:t>n</w:t>
      </w:r>
      <w:r>
        <w:t>erfolg durch dieses experimentelle Vorgehen gefährdet. Somit sind sie insgesamt übe</w:t>
      </w:r>
      <w:r>
        <w:t>r</w:t>
      </w:r>
      <w:r>
        <w:lastRenderedPageBreak/>
        <w:t>zeugt, dass das zugrundeliegende Curriculum eine sinnvolle Umsetzung der Qualifikat</w:t>
      </w:r>
      <w:r>
        <w:t>i</w:t>
      </w:r>
      <w:r>
        <w:t xml:space="preserve">onsziele ermöglichen wird.  </w:t>
      </w:r>
    </w:p>
    <w:p w:rsidR="00F16DBB" w:rsidRDefault="00F16DBB" w:rsidP="00070751">
      <w:r w:rsidRPr="005656BE">
        <w:rPr>
          <w:i/>
          <w:iCs/>
        </w:rPr>
        <w:t>Modularisierung</w:t>
      </w:r>
      <w:r>
        <w:rPr>
          <w:i/>
          <w:iCs/>
        </w:rPr>
        <w:t xml:space="preserve"> / Modulbeschreibungen</w:t>
      </w:r>
      <w:r>
        <w:t>:</w:t>
      </w:r>
    </w:p>
    <w:p w:rsidR="00F16DBB" w:rsidRDefault="00F16DBB" w:rsidP="00070751">
      <w:r w:rsidRPr="00E758D1">
        <w:t xml:space="preserve">Für die erfolgreiche Absolvierung aller Module werden Leistungspunkte entsprechend dem ECTS-System vergeben. Die Gutachter </w:t>
      </w:r>
      <w:r>
        <w:t>stellen fest, dass die Studiengänge mo</w:t>
      </w:r>
      <w:r w:rsidRPr="00E758D1">
        <w:t>dular</w:t>
      </w:r>
      <w:r w:rsidRPr="00E758D1">
        <w:t>i</w:t>
      </w:r>
      <w:r w:rsidRPr="00E758D1">
        <w:t>siert sind und jedes Modul ein inhaltlich in sich abgestimmtes Lernpaket darstellt. Kredi</w:t>
      </w:r>
      <w:r w:rsidRPr="00E758D1">
        <w:t>t</w:t>
      </w:r>
      <w:r w:rsidRPr="00E758D1">
        <w:t xml:space="preserve">punkte werden in Übereinstimmung mit den jeweiligen Prüfungsordnungen nur dann vergeben, wenn eine Modulprüfungsleistung erfolgreich erbracht wurde. </w:t>
      </w:r>
      <w:r>
        <w:t>A</w:t>
      </w:r>
      <w:r w:rsidRPr="00E758D1">
        <w:t>lle Module werden innerhalb eines Semesters abgeschloss</w:t>
      </w:r>
      <w:r>
        <w:t xml:space="preserve">en und umfassen im </w:t>
      </w:r>
      <w:r w:rsidRPr="00392DC0">
        <w:rPr>
          <w:u w:val="single"/>
        </w:rPr>
        <w:t xml:space="preserve">Bachelorstudiengang </w:t>
      </w:r>
      <w:r>
        <w:t>zumeist einheitlich 5</w:t>
      </w:r>
      <w:r w:rsidRPr="00E758D1">
        <w:t xml:space="preserve"> ECTS-Punkte.</w:t>
      </w:r>
      <w:r>
        <w:t xml:space="preserve"> Eine nennenswerte Ausnahme bildet das so genannte Vertiefungsmodul im vierten Semester des Bachelorstudiums, das allerdings wiederum aus vier Einzelveranstaltungen, zwei Pflichtkursen und zwei Wahlkursen besteht. Im </w:t>
      </w:r>
      <w:r w:rsidRPr="00392DC0">
        <w:rPr>
          <w:u w:val="single"/>
        </w:rPr>
        <w:t>Ma</w:t>
      </w:r>
      <w:r w:rsidRPr="00392DC0">
        <w:rPr>
          <w:u w:val="single"/>
        </w:rPr>
        <w:t>s</w:t>
      </w:r>
      <w:r w:rsidRPr="00392DC0">
        <w:rPr>
          <w:u w:val="single"/>
        </w:rPr>
        <w:t>terstudium</w:t>
      </w:r>
      <w:r>
        <w:t xml:space="preserve"> soll im Kontext der Reakkreditierung die Basisgröße der Module von 5 auf 6 ECTS-Punkte angehoben werden, um sie </w:t>
      </w:r>
      <w:proofErr w:type="gramStart"/>
      <w:r>
        <w:t>dem ermittelten</w:t>
      </w:r>
      <w:proofErr w:type="gramEnd"/>
      <w:r>
        <w:t xml:space="preserve"> Arbeitsaufwand anzupassen und Synergien zum Masterstudiengang Informatik zu ermöglichen. Die Gutachter begr</w:t>
      </w:r>
      <w:r>
        <w:t>ü</w:t>
      </w:r>
      <w:r>
        <w:t>ßen diese Vorgehensweise und sehen in dieser modularen Struktur alle Voraussetzungen für ein erfolgreiches Studium gegeben. Insgesamt ist die Arbeitslast über die sechs bzw. vier</w:t>
      </w:r>
      <w:r w:rsidRPr="00325E88">
        <w:t xml:space="preserve"> Semester mit 30 ECTS-Punkten gleichmäßig verteilt, die Abschlussarbeiten werden mit 12 ECTS-Punkten (Bache</w:t>
      </w:r>
      <w:r>
        <w:t>lor) und 3</w:t>
      </w:r>
      <w:r w:rsidRPr="00325E88">
        <w:t>0 ECTS-Punkten (Master) bewertet. Somit halten die Gutachter die Modularisierung für gelungen und bestätigen, dass die Vorgaben der KMK eingehalten werden.</w:t>
      </w:r>
    </w:p>
    <w:p w:rsidR="00F16DBB" w:rsidRDefault="00F16DBB" w:rsidP="00070751">
      <w:r>
        <w:t>In Bezug auf die Modulbeschreibungen stellen die Gutachter noch einige Defizite fest, die im Gespräch mit den Programmverantwortlichen eingeräumt werden. So ist bei den M</w:t>
      </w:r>
      <w:r>
        <w:t>o</w:t>
      </w:r>
      <w:r>
        <w:t>dulbeschreibungen darauf zu achten, dass die Zusammensetzung der Modulnote kenn</w:t>
      </w:r>
      <w:r>
        <w:t>t</w:t>
      </w:r>
      <w:r>
        <w:t>lich gemacht wird, falls sich diese aus verschiedenen Teilleistungen zusammensetzt. D</w:t>
      </w:r>
      <w:r>
        <w:t>a</w:t>
      </w:r>
      <w:r>
        <w:t>rüber hinaus stimmen verschiedene Modultitel nicht mit den im Augenblick im Curric</w:t>
      </w:r>
      <w:r>
        <w:t>u</w:t>
      </w:r>
      <w:r>
        <w:t xml:space="preserve">lum angegebenen Bezeichnungen überein (z.B. </w:t>
      </w:r>
      <w:r w:rsidRPr="00633A7A">
        <w:t>„Medienrecht, Medien und Ge</w:t>
      </w:r>
      <w:r>
        <w:t>sellschaft“ im BA-Modulhandbuch</w:t>
      </w:r>
      <w:r w:rsidRPr="00633A7A">
        <w:t xml:space="preserve"> „Informatik, Recht und Gesellschaft“</w:t>
      </w:r>
      <w:r>
        <w:t>). Die Gutachter merken we</w:t>
      </w:r>
      <w:r>
        <w:t>i</w:t>
      </w:r>
      <w:r>
        <w:t>terhin an, dass die Literaturangaben bei „Theoretischer Informatik I + II“ identisch sind, und hinterfragen, ob bis zu zwanzig Titel für eine Erstsemesterveranstaltung angemessen sind. Bei den Mastermodulen ist die Umstellung von 5 auf 6 ECTS-Punkte noch nicht durchgehend kenntlich gemacht worden (die Module „</w:t>
      </w:r>
      <w:proofErr w:type="spellStart"/>
      <w:r>
        <w:t>Photorealistische</w:t>
      </w:r>
      <w:proofErr w:type="spellEnd"/>
      <w:r>
        <w:t>-“</w:t>
      </w:r>
      <w:r w:rsidRPr="005F4E3A">
        <w:t xml:space="preserve">, </w:t>
      </w:r>
      <w:r>
        <w:t>und „</w:t>
      </w:r>
      <w:r w:rsidRPr="005F4E3A">
        <w:t>Bildb</w:t>
      </w:r>
      <w:r w:rsidRPr="005F4E3A">
        <w:t>a</w:t>
      </w:r>
      <w:r w:rsidRPr="005F4E3A">
        <w:t>siert</w:t>
      </w:r>
      <w:r>
        <w:t>e</w:t>
      </w:r>
      <w:r w:rsidRPr="005F4E3A">
        <w:t xml:space="preserve"> Computergrafik</w:t>
      </w:r>
      <w:r>
        <w:t>“ sowie</w:t>
      </w:r>
      <w:r w:rsidRPr="005F4E3A">
        <w:t xml:space="preserve"> </w:t>
      </w:r>
      <w:r>
        <w:t>„</w:t>
      </w:r>
      <w:r w:rsidRPr="005F4E3A">
        <w:t>Visualisierung</w:t>
      </w:r>
      <w:r>
        <w:t>“ geben noch 5 ECTS-Punkte an). Aus der Diskussion ergibt sich, dass die Angabe „Voraussetzungen nach Prüfungsordnung“ inzw</w:t>
      </w:r>
      <w:r>
        <w:t>i</w:t>
      </w:r>
      <w:r>
        <w:t>schen obsolet geworden ist, die Gutachter raten an dieser Stelle, das Feld zu entfernen, um Verwirrung zu vermeiden, oder kompetenzorientierte Voraussetzungen für Veransta</w:t>
      </w:r>
      <w:r>
        <w:t>l</w:t>
      </w:r>
      <w:r>
        <w:t xml:space="preserve">tungen zu formulieren. Weiterhin geben einige Module (z.B. „Projektmanagement“) noch </w:t>
      </w:r>
      <w:r>
        <w:lastRenderedPageBreak/>
        <w:t>als Zulassungsbedingung ein erfolgreich abgeschlossenes Grundstudium an, was eine ve</w:t>
      </w:r>
      <w:r>
        <w:t>r</w:t>
      </w:r>
      <w:r>
        <w:t>altete Angabe ist und entfernt werden sollte. Größere Schwierigkeiten haben die Gutac</w:t>
      </w:r>
      <w:r>
        <w:t>h</w:t>
      </w:r>
      <w:r>
        <w:t>ter beim Verständnis der angegebenen Arbeitslast im Verhältnis zu SWS und Arbeitsstu</w:t>
      </w:r>
      <w:r>
        <w:t>n</w:t>
      </w:r>
      <w:r>
        <w:t>den. Als Beispiel sei das Bachelormodul „</w:t>
      </w:r>
      <w:proofErr w:type="spellStart"/>
      <w:r>
        <w:t>Screendesign</w:t>
      </w:r>
      <w:proofErr w:type="spellEnd"/>
      <w:r>
        <w:t>“ erläutert. Die Veranstaltung u</w:t>
      </w:r>
      <w:r>
        <w:t>m</w:t>
      </w:r>
      <w:r>
        <w:t>fasst laut Handbuch 4 SWS, führt dann aber eine Vorlesung (1 SWS), Seminar/Workshops (3 SWS) und ein Projekt (1 SWS) auf. Der Gesamtaufwand beträgt 150 Stunden (</w:t>
      </w:r>
      <w:r w:rsidR="001206C4">
        <w:t xml:space="preserve">5 </w:t>
      </w:r>
      <w:r>
        <w:t>ECTS-Punkte). Bei einer durchschnittlichen Semesterdauer von 15 Wochen ergeben Lehrvera</w:t>
      </w:r>
      <w:r>
        <w:t>n</w:t>
      </w:r>
      <w:r>
        <w:t>staltungen von 4 SWS einen Arbeitsaufwand von 60 Stunden, laut Modulbeschre</w:t>
      </w:r>
      <w:r>
        <w:t>i</w:t>
      </w:r>
      <w:r>
        <w:t>bung umfasst das Modul aber 40 Stunden Arbeitsaufwand für das Seminar, 80 Stunden für die Projektarbeit und 30 Stunden Selbststudium. Die Gutachter erkennen hier eine erhebliche Inkongruenz oder wenigstens ein Darstellungsproblem. Als weiteres Manko sehen die Gutachter die Darstellung der fünf Schwerpunkte im Master, die im Modulhandbuch mehr oder weniger ohne zusätzliche Erläuterung den Modulen vorangestellt werden, während die entsprechenden, zu den Schwerpunkten gehörigen Module wied</w:t>
      </w:r>
      <w:r>
        <w:t>e</w:t>
      </w:r>
      <w:r>
        <w:t>rum nur als Platzhalter ohne genauere Angaben aufgelistet werden. Die Gutachter sehen es als notwendig an, hier eine verständlichere Darstellungsform zu wählen, die den Studiere</w:t>
      </w:r>
      <w:r>
        <w:t>n</w:t>
      </w:r>
      <w:r>
        <w:t>den das Konzept, die Strukturierung, die Inhalte und die Anforderungen der Schwerpun</w:t>
      </w:r>
      <w:r>
        <w:t>k</w:t>
      </w:r>
      <w:r>
        <w:t>te zugänglich macht.</w:t>
      </w:r>
    </w:p>
    <w:p w:rsidR="00F16DBB" w:rsidRDefault="00F16DBB" w:rsidP="00070751">
      <w:r w:rsidRPr="005656BE">
        <w:rPr>
          <w:i/>
          <w:iCs/>
        </w:rPr>
        <w:t>Didaktisches Konzept / Praxisbezug</w:t>
      </w:r>
      <w:r>
        <w:t>:</w:t>
      </w:r>
    </w:p>
    <w:p w:rsidR="00F16DBB" w:rsidRDefault="00F16DBB" w:rsidP="00070751">
      <w:r w:rsidRPr="00F66057">
        <w:t>Den didaktischen Anspruch sehen die Gutachter in b</w:t>
      </w:r>
      <w:r>
        <w:t>eiden Studiengängen in Form ve</w:t>
      </w:r>
      <w:r>
        <w:t>r</w:t>
      </w:r>
      <w:r w:rsidRPr="00F66057">
        <w:t>schiedener Lehrveranstaltungstypen gewährleistet. Das Lehrangebot</w:t>
      </w:r>
      <w:r>
        <w:t xml:space="preserve"> umfasst Vorlesu</w:t>
      </w:r>
      <w:r>
        <w:t>n</w:t>
      </w:r>
      <w:r w:rsidRPr="00F66057">
        <w:t>gen, Seminare, praktische Übungen und die jeweiligen Abschlussarbeiten. Die Gutachter gewinnen im Gespräch mit dem Lehrpersonal einen besonders positiven Eindruck vom didaktischen Konzept</w:t>
      </w:r>
      <w:r>
        <w:t xml:space="preserve"> der praxisorientierten Lehrstruktur, die die Studierenden über die Semester hinweg auf die Anforderungen des Berufslebens vorbereitet. Es ist bereits da</w:t>
      </w:r>
      <w:r>
        <w:t>r</w:t>
      </w:r>
      <w:r>
        <w:t xml:space="preserve">gelegt worden, dass im </w:t>
      </w:r>
      <w:r w:rsidRPr="005E799D">
        <w:rPr>
          <w:u w:val="single"/>
        </w:rPr>
        <w:t>Bachelorstudium</w:t>
      </w:r>
      <w:r>
        <w:t xml:space="preserve"> Praxisanteile in aufsteigender Weise ab dem dritten Semester ins Curriculum integriert werden und Projektarbeiten einen zunehmend wichtigen Aspekt des Studiums darstellen. Als sinnvoll erachten die Gutachter auch das 20 ECTS-Punkte umfassende Vertiefungsmodul, das besonders praxisorientiert ist und den Studierenden einen größtmöglichen Entfaltungsspielraum lässt. Lobenswert erscheint den Gutachtern auch die Projektorientierung im </w:t>
      </w:r>
      <w:r w:rsidRPr="005E799D">
        <w:rPr>
          <w:u w:val="single"/>
        </w:rPr>
        <w:t>Masterstudium</w:t>
      </w:r>
      <w:r>
        <w:t>, das die Studierenden in innovativer Weise auf den Arbeitsmarkt vorbereitet. Die Gutachter haben keinen Zweifel, dass das Studium einen angemessenen Praxisbezug bietet.</w:t>
      </w:r>
    </w:p>
    <w:p w:rsidR="00F16DBB" w:rsidRDefault="00F16DBB" w:rsidP="00070751">
      <w:r w:rsidRPr="005656BE">
        <w:rPr>
          <w:i/>
          <w:iCs/>
        </w:rPr>
        <w:t>Zugangsvoraussetzungen</w:t>
      </w:r>
      <w:r>
        <w:t>:</w:t>
      </w:r>
    </w:p>
    <w:p w:rsidR="00F16DBB" w:rsidRDefault="00F16DBB" w:rsidP="00070751">
      <w:r>
        <w:t>Die Zugangsvoraussetzungen wurden bereits unter Kriterium 2.2 behandelt.</w:t>
      </w:r>
    </w:p>
    <w:p w:rsidR="00F16DBB" w:rsidRDefault="00F16DBB" w:rsidP="00070751">
      <w:r w:rsidRPr="005656BE">
        <w:rPr>
          <w:i/>
          <w:iCs/>
        </w:rPr>
        <w:t>Anerkennungsregeln</w:t>
      </w:r>
      <w:r>
        <w:rPr>
          <w:i/>
          <w:iCs/>
        </w:rPr>
        <w:t xml:space="preserve"> / Mobilität</w:t>
      </w:r>
      <w:r>
        <w:t>:</w:t>
      </w:r>
    </w:p>
    <w:p w:rsidR="00F16DBB" w:rsidRDefault="00F16DBB" w:rsidP="00070751">
      <w:r>
        <w:lastRenderedPageBreak/>
        <w:t xml:space="preserve">Zur Förderung der internationalen Mobilität ist im neu strukturierten </w:t>
      </w:r>
      <w:r w:rsidRPr="005D562E">
        <w:rPr>
          <w:u w:val="single"/>
        </w:rPr>
        <w:t>Bachelorstudie</w:t>
      </w:r>
      <w:r w:rsidRPr="005D562E">
        <w:rPr>
          <w:u w:val="single"/>
        </w:rPr>
        <w:t>n</w:t>
      </w:r>
      <w:r w:rsidRPr="005D562E">
        <w:rPr>
          <w:u w:val="single"/>
        </w:rPr>
        <w:t>gang</w:t>
      </w:r>
      <w:r>
        <w:t xml:space="preserve"> das vierte Semester als Mobilitätsfenster vorgesehen. Dies ist insbesondere durch das neu eingeführte Vertiefungsmodul ermöglicht worden. Den Gutachtern wird erlä</w:t>
      </w:r>
      <w:r>
        <w:t>u</w:t>
      </w:r>
      <w:r>
        <w:t>tert, dass dieses Modul eine maximale inhaltliche Flexibilität garantiert und es somit e</w:t>
      </w:r>
      <w:r>
        <w:t>r</w:t>
      </w:r>
      <w:r>
        <w:t>möglich, aus Sicht der Hochschule eine sogenannte „Rosinenlösung“ anzubieten. Studi</w:t>
      </w:r>
      <w:r>
        <w:t>e</w:t>
      </w:r>
      <w:r>
        <w:t>rende, die ins Ausland gehen wollen, müssen sich nunmehr nicht mehr jede einzelne Ve</w:t>
      </w:r>
      <w:r>
        <w:t>r</w:t>
      </w:r>
      <w:r>
        <w:t>anstaltung anerkennen lassen, sondern können nach Vorabsprache das gesamte Seme</w:t>
      </w:r>
      <w:r>
        <w:t>s</w:t>
      </w:r>
      <w:r>
        <w:t>ter einer Anerkennung unterziehen, allerdings nur unter der Voraussetzung, dass keine bereits besuchten Veranstaltungen wiederholt werden. Die Gutachter loben diesen flexi</w:t>
      </w:r>
      <w:r>
        <w:t>b</w:t>
      </w:r>
      <w:r>
        <w:t xml:space="preserve">len Ansatz ausdrücklich. Auch im </w:t>
      </w:r>
      <w:r w:rsidRPr="005D562E">
        <w:rPr>
          <w:u w:val="single"/>
        </w:rPr>
        <w:t>Masterstudiengang</w:t>
      </w:r>
      <w:r>
        <w:t xml:space="preserve"> sind Auslandsaufenthalte flexibel möglich, was vor allem durch die durchgehende Projektorientierung gewährleistet wird. Die Gutachter erfahren, dass jedes Semester einen Teilaspekt eines Projekts abbildet, die Studierenden aber nicht durchgehend dasselbe Projekt bearbeiten müssen. Es ist also möglich, beispielsweise im zweiten Semester im Ausland zu studieren und nach der Rüc</w:t>
      </w:r>
      <w:r>
        <w:t>k</w:t>
      </w:r>
      <w:r>
        <w:t>kehr im dritten Semester in ein vollkommen anderes Projekt einzusteigen. Diese flexible Arbeitsweise ist von den Programmverantwortlich ausdrücklich erwünscht. Nichtsdest</w:t>
      </w:r>
      <w:r>
        <w:t>o</w:t>
      </w:r>
      <w:r>
        <w:t>trotz stellen die Gutachter fest, dass die Zahlen internationaler Mobilität in der Medieni</w:t>
      </w:r>
      <w:r>
        <w:t>n</w:t>
      </w:r>
      <w:r>
        <w:t>formatik an der TH Köln bislang sehr gering ausfallen, was von den Programmverantwor</w:t>
      </w:r>
      <w:r>
        <w:t>t</w:t>
      </w:r>
      <w:r>
        <w:t>lichen ebenfalls beklagt wird. Die Gutachter sehen jedoch keinerlei Versäumnis bei den Angeboten und den Anerkennungsregeln. Vielmehr vermuten sie, dass durch gezieltere Kommunikation die Studierenden zu einem Auslandsaufenthalt bewegt werden könnten. Sie regen an, die Studierenden auf Fachebene zu kontaktieren und über die Möglichke</w:t>
      </w:r>
      <w:r>
        <w:t>i</w:t>
      </w:r>
      <w:r>
        <w:t>ten, die Anerkennungsregelungen und die großzügigen finanziellen Unterstützungsang</w:t>
      </w:r>
      <w:r>
        <w:t>e</w:t>
      </w:r>
      <w:r>
        <w:t xml:space="preserve">bote zu informieren, um Ängste vor einem Auslandsstudium abzubauen. </w:t>
      </w:r>
    </w:p>
    <w:p w:rsidR="00F16DBB" w:rsidRDefault="00F16DBB" w:rsidP="00070751">
      <w:r>
        <w:t>Nach §10</w:t>
      </w:r>
      <w:r w:rsidRPr="00733F62">
        <w:t xml:space="preserve"> der </w:t>
      </w:r>
      <w:r>
        <w:t xml:space="preserve">jeweiligen Studien- und Prüfungsordnungen </w:t>
      </w:r>
      <w:r w:rsidRPr="00733F62">
        <w:t>werden an ande</w:t>
      </w:r>
      <w:r>
        <w:t>ren Hochsch</w:t>
      </w:r>
      <w:r>
        <w:t>u</w:t>
      </w:r>
      <w:r w:rsidRPr="00733F62">
        <w:t xml:space="preserve">len erbrachte Leistungen anerkannt, </w:t>
      </w:r>
      <w:r>
        <w:t>falls von Seiten der Hochschule keine wesentlichen Unterschiede</w:t>
      </w:r>
      <w:r w:rsidRPr="00733F62">
        <w:t xml:space="preserve"> festge</w:t>
      </w:r>
      <w:r>
        <w:t>stellt werden</w:t>
      </w:r>
      <w:r w:rsidRPr="00733F62">
        <w:t>. Das Vorliegen eines wesentlichen Unterschiedes muss hierbei von Seiten der Hochschule nachgewiesen werden (Lissabon-Konvention). Auße</w:t>
      </w:r>
      <w:r w:rsidRPr="00733F62">
        <w:t>r</w:t>
      </w:r>
      <w:r w:rsidRPr="00733F62">
        <w:t>hochschulisch erworbene Kompe</w:t>
      </w:r>
      <w:r>
        <w:t>tenzen können laut §10</w:t>
      </w:r>
      <w:r w:rsidRPr="00733F62">
        <w:t xml:space="preserve"> ebenfalls bis zu 50% des Stud</w:t>
      </w:r>
      <w:r w:rsidRPr="00733F62">
        <w:t>i</w:t>
      </w:r>
      <w:r w:rsidRPr="00733F62">
        <w:t>enumfanges angerechnet werden.</w:t>
      </w:r>
      <w:r>
        <w:t xml:space="preserve"> </w:t>
      </w:r>
    </w:p>
    <w:p w:rsidR="00F16DBB" w:rsidRDefault="00F16DBB" w:rsidP="00E3734D">
      <w:r w:rsidRPr="00070751">
        <w:rPr>
          <w:i/>
          <w:iCs/>
        </w:rPr>
        <w:t>Studienorganisation</w:t>
      </w:r>
      <w:r>
        <w:t>:</w:t>
      </w:r>
    </w:p>
    <w:p w:rsidR="00F16DBB" w:rsidRPr="0048473B" w:rsidRDefault="00F16DBB" w:rsidP="002B7397">
      <w:r w:rsidRPr="008C5D09">
        <w:t>Insgesamt kommen die Gutachter zu der Einschätzung, dass die Studienorganisatio</w:t>
      </w:r>
      <w:r>
        <w:t>n die Umsetzung des Studiengang</w:t>
      </w:r>
      <w:r w:rsidRPr="008C5D09">
        <w:t>konzeptes gewährleistet.</w:t>
      </w:r>
    </w:p>
    <w:p w:rsidR="00F16DBB" w:rsidRPr="00006E8E" w:rsidRDefault="00F16DBB" w:rsidP="002B7397">
      <w:pPr>
        <w:rPr>
          <w:i/>
          <w:iCs/>
        </w:rPr>
      </w:pPr>
      <w:r w:rsidRPr="00006E8E">
        <w:rPr>
          <w:i/>
          <w:iCs/>
        </w:rPr>
        <w:t xml:space="preserve">Zur Berücksichtigung der Belange der Studierenden </w:t>
      </w:r>
      <w:r>
        <w:rPr>
          <w:i/>
          <w:iCs/>
        </w:rPr>
        <w:t>sind die betreffenden Ausführungen zu</w:t>
      </w:r>
      <w:r w:rsidRPr="00006E8E">
        <w:rPr>
          <w:i/>
          <w:iCs/>
        </w:rPr>
        <w:t xml:space="preserve"> Kriterium 2.</w:t>
      </w:r>
      <w:r>
        <w:rPr>
          <w:i/>
          <w:iCs/>
        </w:rPr>
        <w:t>4</w:t>
      </w:r>
      <w:r w:rsidRPr="00006E8E">
        <w:rPr>
          <w:i/>
          <w:iCs/>
        </w:rPr>
        <w:t xml:space="preserve"> </w:t>
      </w:r>
      <w:r>
        <w:rPr>
          <w:i/>
          <w:iCs/>
        </w:rPr>
        <w:t>zu vergleichen.</w:t>
      </w:r>
    </w:p>
    <w:p w:rsidR="00F16DBB" w:rsidRDefault="00F16DBB" w:rsidP="009568BF">
      <w:pPr>
        <w:pStyle w:val="Bewertungberschrift1"/>
      </w:pPr>
      <w:r w:rsidRPr="00806004">
        <w:lastRenderedPageBreak/>
        <w:t>Abschließende Bewertung der Gutachter nach Stellungnahme der Hochschule</w:t>
      </w:r>
      <w:r>
        <w:t xml:space="preserve"> zum Kr</w:t>
      </w:r>
      <w:r>
        <w:t>i</w:t>
      </w:r>
      <w:r>
        <w:t>terium 2.3</w:t>
      </w:r>
      <w:r w:rsidRPr="00806004">
        <w:t>:</w:t>
      </w:r>
    </w:p>
    <w:p w:rsidR="00F16DBB" w:rsidRDefault="00F16DBB" w:rsidP="009568BF">
      <w:pPr>
        <w:pStyle w:val="Bewertung"/>
      </w:pPr>
      <w:r w:rsidRPr="00C232A2">
        <w:t>[…]</w:t>
      </w:r>
    </w:p>
    <w:p w:rsidR="00F16DBB" w:rsidRDefault="00F16DBB" w:rsidP="00211A49">
      <w:pPr>
        <w:pStyle w:val="Bewertung"/>
      </w:pPr>
      <w:r>
        <w:t>Die Gutachter bewerten das Kriterium als vollständig</w:t>
      </w:r>
      <w:r>
        <w:rPr>
          <w:highlight w:val="yellow"/>
        </w:rPr>
        <w:t>/</w:t>
      </w:r>
      <w:r>
        <w:t>überwiegend</w:t>
      </w:r>
      <w:r>
        <w:rPr>
          <w:highlight w:val="yellow"/>
        </w:rPr>
        <w:t>/</w:t>
      </w:r>
      <w:r>
        <w:t>teilweise</w:t>
      </w:r>
      <w:r>
        <w:rPr>
          <w:highlight w:val="yellow"/>
        </w:rPr>
        <w:t>/</w:t>
      </w:r>
      <w:r>
        <w:t>nicht erfüllt.</w:t>
      </w:r>
    </w:p>
    <w:p w:rsidR="00F16DBB" w:rsidRPr="004A3C07" w:rsidRDefault="00F16DBB" w:rsidP="00F97377">
      <w:pPr>
        <w:pStyle w:val="berschrift3"/>
      </w:pPr>
      <w:r w:rsidRPr="004A3C07">
        <w:t>Kriterium 2.</w:t>
      </w:r>
      <w:r>
        <w:t>4 Studierbarkeit</w:t>
      </w:r>
    </w:p>
    <w:p w:rsidR="00F16DBB" w:rsidRPr="00895620" w:rsidRDefault="00F16DBB" w:rsidP="00895620">
      <w:pPr>
        <w:pStyle w:val="EvidenzenVorlufigeAnalyse"/>
      </w:pPr>
      <w:r w:rsidRPr="00895620">
        <w:t xml:space="preserve">Evidenzen: </w:t>
      </w:r>
    </w:p>
    <w:p w:rsidR="00F16DBB" w:rsidRDefault="00F16DBB" w:rsidP="007553DD">
      <w:pPr>
        <w:pStyle w:val="Aufzhlung"/>
        <w:ind w:left="568" w:hanging="284"/>
      </w:pPr>
      <w:r>
        <w:t>Selbstbericht der Hochschule</w:t>
      </w:r>
    </w:p>
    <w:p w:rsidR="00F16DBB" w:rsidRDefault="00F16DBB" w:rsidP="007553DD">
      <w:pPr>
        <w:pStyle w:val="Aufzhlung"/>
        <w:ind w:left="568" w:hanging="284"/>
      </w:pPr>
      <w:r>
        <w:t>Entwurf der Studien- und Prüfungsordnung des Masterstudiengang ist dem Selbs</w:t>
      </w:r>
      <w:r>
        <w:t>t</w:t>
      </w:r>
      <w:r>
        <w:t>bericht beigefügt</w:t>
      </w:r>
    </w:p>
    <w:p w:rsidR="00F16DBB" w:rsidRDefault="00F16DBB" w:rsidP="007553DD">
      <w:pPr>
        <w:pStyle w:val="Aufzhlung"/>
        <w:ind w:left="568" w:hanging="284"/>
      </w:pPr>
      <w:r>
        <w:t>Studien- und Prüfungsordnung für die Studiengänge Informatik, Medieninformatik, Technische Informatik und Wirtschaftsinformatik der Fachhochschule Köln, Campus Gummersbach (Zugriff 27.04.2017):</w:t>
      </w:r>
    </w:p>
    <w:p w:rsidR="00F16DBB" w:rsidRDefault="00EE6F5C" w:rsidP="007553DD">
      <w:pPr>
        <w:pStyle w:val="Aufzhlung"/>
        <w:numPr>
          <w:ilvl w:val="1"/>
          <w:numId w:val="5"/>
        </w:numPr>
      </w:pPr>
      <w:hyperlink r:id="rId21" w:history="1">
        <w:r w:rsidR="00F16DBB" w:rsidRPr="004237B4">
          <w:rPr>
            <w:rStyle w:val="Hyperlink"/>
          </w:rPr>
          <w:t>https://www.th-koeln.de/mam/downloads/deutsch/studium/studiengaenge/f10/ordnungen_plaene/f10_bpo_ifb_tei_mif_wii_15112013.pdf</w:t>
        </w:r>
      </w:hyperlink>
      <w:r w:rsidR="00F16DBB">
        <w:t xml:space="preserve"> </w:t>
      </w:r>
    </w:p>
    <w:p w:rsidR="00F16DBB" w:rsidRDefault="00F16DBB" w:rsidP="007553DD">
      <w:pPr>
        <w:pStyle w:val="Aufzhlung"/>
        <w:ind w:left="568" w:hanging="284"/>
      </w:pPr>
      <w:r>
        <w:t>Modulhandbücher sind dem Selbstbericht als Anlagen beigefügt</w:t>
      </w:r>
    </w:p>
    <w:p w:rsidR="00F16DBB" w:rsidRDefault="00F16DBB" w:rsidP="007553DD">
      <w:pPr>
        <w:pStyle w:val="Aufzhlung"/>
        <w:ind w:left="568" w:hanging="284"/>
      </w:pPr>
      <w:r>
        <w:t>Homepage der Hochschule „Studieren mit Beeinträchtigung“:</w:t>
      </w:r>
    </w:p>
    <w:p w:rsidR="00F16DBB" w:rsidRDefault="00EE6F5C" w:rsidP="006D61CB">
      <w:pPr>
        <w:pStyle w:val="Aufzhlung"/>
        <w:numPr>
          <w:ilvl w:val="1"/>
          <w:numId w:val="5"/>
        </w:numPr>
      </w:pPr>
      <w:hyperlink r:id="rId22" w:history="1">
        <w:r w:rsidR="00F16DBB" w:rsidRPr="0001680B">
          <w:rPr>
            <w:rStyle w:val="Hyperlink"/>
          </w:rPr>
          <w:t>https://www.th-koeln.de/studium/studieren-mit-beeintraechtigung_169.php</w:t>
        </w:r>
      </w:hyperlink>
      <w:r w:rsidR="00F16DBB">
        <w:t xml:space="preserve"> </w:t>
      </w:r>
    </w:p>
    <w:p w:rsidR="00F16DBB" w:rsidRDefault="00F16DBB" w:rsidP="007553DD">
      <w:pPr>
        <w:pStyle w:val="Aufzhlung"/>
        <w:ind w:left="568" w:hanging="284"/>
      </w:pPr>
      <w:r>
        <w:t>Auditgespräche</w:t>
      </w:r>
    </w:p>
    <w:p w:rsidR="00F16DBB" w:rsidRDefault="00F16DBB" w:rsidP="00BB3CD3">
      <w:pPr>
        <w:pStyle w:val="EvidenzenVorlufigeAnalyse"/>
      </w:pPr>
      <w:r w:rsidRPr="00C232A2">
        <w:t>Vorläufige Analyse und Bewertung der Gutachter:</w:t>
      </w:r>
      <w:r>
        <w:t> </w:t>
      </w:r>
    </w:p>
    <w:p w:rsidR="00F16DBB" w:rsidRDefault="00F16DBB" w:rsidP="009925B0">
      <w:r w:rsidRPr="004619A0">
        <w:rPr>
          <w:i/>
          <w:iCs/>
        </w:rPr>
        <w:t>Eingangsqualifikationen / Studienplangestaltung</w:t>
      </w:r>
      <w:r>
        <w:t xml:space="preserve">: </w:t>
      </w:r>
    </w:p>
    <w:p w:rsidR="00F16DBB" w:rsidRDefault="00F16DBB" w:rsidP="007553DD">
      <w:r w:rsidRPr="0026490E">
        <w:t>Hierzu sind die einschlägigen Erörterungen unter Kriterium 2.2 zu vergleichen. Die Gu</w:t>
      </w:r>
      <w:r w:rsidRPr="0026490E">
        <w:t>t</w:t>
      </w:r>
      <w:r w:rsidRPr="0026490E">
        <w:t>achter sehen angemessene Eingangsqualifikationen für beide Studiengänge formuliert, um die Studierbarkeit beider Studiengänge zu gewährleisten.</w:t>
      </w:r>
    </w:p>
    <w:p w:rsidR="00F16DBB" w:rsidRDefault="00F16DBB" w:rsidP="009925B0">
      <w:r w:rsidRPr="004619A0">
        <w:rPr>
          <w:i/>
          <w:iCs/>
        </w:rPr>
        <w:t>Studentische Arbeitslast</w:t>
      </w:r>
      <w:r>
        <w:t>:</w:t>
      </w:r>
    </w:p>
    <w:p w:rsidR="00F16DBB" w:rsidRPr="007553DD" w:rsidRDefault="00F16DBB" w:rsidP="007553DD">
      <w:pPr>
        <w:pStyle w:val="Kriterientext"/>
        <w:rPr>
          <w:i w:val="0"/>
          <w:iCs w:val="0"/>
          <w:color w:val="auto"/>
          <w:sz w:val="24"/>
          <w:szCs w:val="24"/>
        </w:rPr>
      </w:pPr>
      <w:r w:rsidRPr="000068B2">
        <w:rPr>
          <w:i w:val="0"/>
          <w:iCs w:val="0"/>
          <w:color w:val="auto"/>
          <w:sz w:val="24"/>
          <w:szCs w:val="24"/>
        </w:rPr>
        <w:t>Wie unter Kriterium 2.3</w:t>
      </w:r>
      <w:r>
        <w:rPr>
          <w:i w:val="0"/>
          <w:iCs w:val="0"/>
          <w:color w:val="auto"/>
          <w:sz w:val="24"/>
          <w:szCs w:val="24"/>
        </w:rPr>
        <w:t xml:space="preserve"> dargelegt, sieht der Studienverlaufsplan 30 ECTS-Punkte pro S</w:t>
      </w:r>
      <w:r>
        <w:rPr>
          <w:i w:val="0"/>
          <w:iCs w:val="0"/>
          <w:color w:val="auto"/>
          <w:sz w:val="24"/>
          <w:szCs w:val="24"/>
        </w:rPr>
        <w:t>e</w:t>
      </w:r>
      <w:r>
        <w:rPr>
          <w:i w:val="0"/>
          <w:iCs w:val="0"/>
          <w:color w:val="auto"/>
          <w:sz w:val="24"/>
          <w:szCs w:val="24"/>
        </w:rPr>
        <w:t>mester vor. Die Gutachter gewinnen den Eindruck, dass die Arbeitslast gleichmäßig über die Semester verteilt ist. Im Gespräch mit den Studierenden wird dieser Eindruck best</w:t>
      </w:r>
      <w:r>
        <w:rPr>
          <w:i w:val="0"/>
          <w:iCs w:val="0"/>
          <w:color w:val="auto"/>
          <w:sz w:val="24"/>
          <w:szCs w:val="24"/>
        </w:rPr>
        <w:t>ä</w:t>
      </w:r>
      <w:r>
        <w:rPr>
          <w:i w:val="0"/>
          <w:iCs w:val="0"/>
          <w:color w:val="auto"/>
          <w:sz w:val="24"/>
          <w:szCs w:val="24"/>
        </w:rPr>
        <w:t>tigt. Die Arbeitslast wird im Rahmen von Lehrveranstaltungsevaluationen und Studiere</w:t>
      </w:r>
      <w:r>
        <w:rPr>
          <w:i w:val="0"/>
          <w:iCs w:val="0"/>
          <w:color w:val="auto"/>
          <w:sz w:val="24"/>
          <w:szCs w:val="24"/>
        </w:rPr>
        <w:t>n</w:t>
      </w:r>
      <w:r>
        <w:rPr>
          <w:i w:val="0"/>
          <w:iCs w:val="0"/>
          <w:color w:val="auto"/>
          <w:sz w:val="24"/>
          <w:szCs w:val="24"/>
        </w:rPr>
        <w:t xml:space="preserve">denbefragungen regelmäßig erhoben und überprüft. Eine derartige Überprüfung hat bei </w:t>
      </w:r>
      <w:r>
        <w:rPr>
          <w:i w:val="0"/>
          <w:iCs w:val="0"/>
          <w:color w:val="auto"/>
          <w:sz w:val="24"/>
          <w:szCs w:val="24"/>
        </w:rPr>
        <w:lastRenderedPageBreak/>
        <w:t xml:space="preserve">der Überarbeitung </w:t>
      </w:r>
      <w:r w:rsidR="005B2FEA">
        <w:rPr>
          <w:i w:val="0"/>
          <w:iCs w:val="0"/>
          <w:color w:val="auto"/>
          <w:sz w:val="24"/>
          <w:szCs w:val="24"/>
        </w:rPr>
        <w:t xml:space="preserve">des </w:t>
      </w:r>
      <w:r w:rsidRPr="007553DD">
        <w:rPr>
          <w:i w:val="0"/>
          <w:iCs w:val="0"/>
          <w:color w:val="auto"/>
          <w:sz w:val="24"/>
          <w:szCs w:val="24"/>
          <w:u w:val="single"/>
        </w:rPr>
        <w:t>Masterstudiums</w:t>
      </w:r>
      <w:r>
        <w:rPr>
          <w:i w:val="0"/>
          <w:iCs w:val="0"/>
          <w:color w:val="auto"/>
          <w:sz w:val="24"/>
          <w:szCs w:val="24"/>
        </w:rPr>
        <w:t xml:space="preserve"> dazu geführt, die die ECTS-Punkte der Module von 5 auf 6 angehoben worden, um der Arbeitslast gerecht zu werden. Die Gutachter s</w:t>
      </w:r>
      <w:r>
        <w:rPr>
          <w:i w:val="0"/>
          <w:iCs w:val="0"/>
          <w:color w:val="auto"/>
          <w:sz w:val="24"/>
          <w:szCs w:val="24"/>
        </w:rPr>
        <w:t>e</w:t>
      </w:r>
      <w:r>
        <w:rPr>
          <w:i w:val="0"/>
          <w:iCs w:val="0"/>
          <w:color w:val="auto"/>
          <w:sz w:val="24"/>
          <w:szCs w:val="24"/>
        </w:rPr>
        <w:t xml:space="preserve">hen in dieser Vorgehensweise eine angemessene Berücksichtigung des studentischen Arbeitsaufwandes. </w:t>
      </w:r>
    </w:p>
    <w:p w:rsidR="00F16DBB" w:rsidRDefault="00F16DBB" w:rsidP="009925B0">
      <w:r w:rsidRPr="004619A0">
        <w:rPr>
          <w:i/>
          <w:iCs/>
        </w:rPr>
        <w:t>Prüfungsbelastung und -organisation</w:t>
      </w:r>
      <w:r>
        <w:t>:</w:t>
      </w:r>
    </w:p>
    <w:p w:rsidR="00F16DBB" w:rsidRDefault="00F16DBB" w:rsidP="009925B0">
      <w:r>
        <w:t>Die Prüfungsbelastung sowie die Prüfungsorganisation in den betrachteten Studiengä</w:t>
      </w:r>
      <w:r>
        <w:t>n</w:t>
      </w:r>
      <w:r>
        <w:t>gen wird von den Gutachtern als insgesamt angemessen beurteilt. Die Verantwortlichen sind darum bemüht, eine zu hohe Prüfungsdichte zu vermeiden und in den Prüfungsph</w:t>
      </w:r>
      <w:r>
        <w:t>a</w:t>
      </w:r>
      <w:r>
        <w:t>sen einen angemessenen Freiraum zwischen den Prüfungen zu gewähren. Bei der letzten Akkreditierung und auch in den Studierendenbefragungen vergangener Jahre wurde j</w:t>
      </w:r>
      <w:r>
        <w:t>e</w:t>
      </w:r>
      <w:r>
        <w:t>doch Kritik an der Prüfungsorganisation geäußert. Die Programmverantwortlichen und die Hochschulleitung sind sich des Problems bewusst, das nicht im Studiengang begründet sondern hochschulweit seinen Ursprung in personellen Defiziten in der Verwaltung g</w:t>
      </w:r>
      <w:r>
        <w:t>e</w:t>
      </w:r>
      <w:r>
        <w:t>habt hat. Nach Aussage der Hochschulleitung seien diese Probleme inzwischen beseitigt worden und kämen nicht wieder vor. Die Gutachter sind mit dieser Erläuterung einve</w:t>
      </w:r>
      <w:r>
        <w:t>r</w:t>
      </w:r>
      <w:r>
        <w:t>standen, da sich auch im Gespräch mit den Studierenden zeigt, dass die Probleme inzw</w:t>
      </w:r>
      <w:r>
        <w:t>i</w:t>
      </w:r>
      <w:r>
        <w:t>schen deutlich abgenommen haben.</w:t>
      </w:r>
      <w:r w:rsidR="00C04707">
        <w:t xml:space="preserve"> Eine endgültige Behebung der problematischen U</w:t>
      </w:r>
      <w:r w:rsidR="00C04707">
        <w:t>m</w:t>
      </w:r>
      <w:r w:rsidR="00C04707">
        <w:t>stände wird im Rahmen einer nächsten Reakkreditierung zu überprüfen sein.</w:t>
      </w:r>
      <w:r>
        <w:t xml:space="preserve"> </w:t>
      </w:r>
      <w:r w:rsidRPr="00006E8E">
        <w:rPr>
          <w:i/>
          <w:iCs/>
        </w:rPr>
        <w:t>Das Pr</w:t>
      </w:r>
      <w:r w:rsidRPr="00006E8E">
        <w:rPr>
          <w:i/>
          <w:iCs/>
        </w:rPr>
        <w:t>ü</w:t>
      </w:r>
      <w:r w:rsidRPr="00006E8E">
        <w:rPr>
          <w:i/>
          <w:iCs/>
        </w:rPr>
        <w:t>fungssystem wird im Übrigen eingehend unter Kriterium 2.5 b</w:t>
      </w:r>
      <w:r w:rsidRPr="00006E8E">
        <w:rPr>
          <w:i/>
          <w:iCs/>
        </w:rPr>
        <w:t>e</w:t>
      </w:r>
      <w:r w:rsidRPr="00006E8E">
        <w:rPr>
          <w:i/>
          <w:iCs/>
        </w:rPr>
        <w:t>handelt.</w:t>
      </w:r>
    </w:p>
    <w:p w:rsidR="00F16DBB" w:rsidRDefault="00F16DBB" w:rsidP="009925B0">
      <w:r w:rsidRPr="004619A0">
        <w:rPr>
          <w:i/>
          <w:iCs/>
        </w:rPr>
        <w:t>Beratung / Betreuung</w:t>
      </w:r>
      <w:r>
        <w:t>:</w:t>
      </w:r>
    </w:p>
    <w:p w:rsidR="00F16DBB" w:rsidRDefault="00F16DBB" w:rsidP="009925B0">
      <w:r w:rsidRPr="00E07CFC">
        <w:t xml:space="preserve">Die Gutachter erfahren, dass den Studierenden ein </w:t>
      </w:r>
      <w:r>
        <w:t>reichhaltiges Beratungs- und B</w:t>
      </w:r>
      <w:r>
        <w:t>e</w:t>
      </w:r>
      <w:r w:rsidRPr="00E07CFC">
        <w:t xml:space="preserve">treuungsangebot zur Verfügung steht. </w:t>
      </w:r>
      <w:r>
        <w:t xml:space="preserve">Im Bachelor werden die Studienanfänger durch studentische Mentoren unterstützt, zusätzlich zum Angebot einer allgemeinen </w:t>
      </w:r>
      <w:proofErr w:type="spellStart"/>
      <w:r>
        <w:t>Studiengangsmentorin</w:t>
      </w:r>
      <w:proofErr w:type="spellEnd"/>
      <w:r>
        <w:t>, die von den Studierenden kontaktiert werden kann. Aufgrund der stark gestiegenen Zahl der Studierenden äußern die Gutachter Zweifel, ob eine angeme</w:t>
      </w:r>
      <w:r>
        <w:t>s</w:t>
      </w:r>
      <w:r>
        <w:t>sene Betreuung der Studierenden überhaupt gewährleistet werden kann (siehe Kriterium 2.7), erfahren aber von Studierenden und Programmverantwortlichen übereinstimmend, dass durch eine stark gestiegene Zahl wissenschaftlicher Mitarbeiter das Betreuungsve</w:t>
      </w:r>
      <w:r>
        <w:t>r</w:t>
      </w:r>
      <w:r>
        <w:t>hältnis in Kleingruppen beibehalten werden konnte. Die Studierenden loben dabei au</w:t>
      </w:r>
      <w:r>
        <w:t>s</w:t>
      </w:r>
      <w:r>
        <w:t>drücklich die positiven Effekte, die eine solche Betreuung hat, da wissenschaftliche Mi</w:t>
      </w:r>
      <w:r>
        <w:t>t</w:t>
      </w:r>
      <w:r>
        <w:t>arbeiter ihnen aus Gründen des Alters und der Hierarchie oft näher sind und niede</w:t>
      </w:r>
      <w:r>
        <w:t>r</w:t>
      </w:r>
      <w:r>
        <w:t>schwelliger kontaktiert werden können. Es wird aber darüber hinaus auch gelobt, dass trotz hoher Studierendenzahlen die Professoren jederzeit für die Studierenden ansprec</w:t>
      </w:r>
      <w:r>
        <w:t>h</w:t>
      </w:r>
      <w:r>
        <w:t>bar sind und im Umfeld der Veranstaltungen, in Sprechstunden oder per E-Mail erreicht werden können. Aufgrund dieser Ausführungen</w:t>
      </w:r>
      <w:r w:rsidRPr="00E07CFC">
        <w:t xml:space="preserve"> sind die Gutachter überzeugt, dass die Studierenden umfassend betreut und beraten werden und dass neben den offiziellen B</w:t>
      </w:r>
      <w:r w:rsidRPr="00E07CFC">
        <w:t>e</w:t>
      </w:r>
      <w:r w:rsidRPr="00E07CFC">
        <w:lastRenderedPageBreak/>
        <w:t>ratungsangeboten ein direkter, persönli</w:t>
      </w:r>
      <w:r>
        <w:t>cher Kontakt zwi</w:t>
      </w:r>
      <w:r w:rsidRPr="00E07CFC">
        <w:t>schen Studierenden, Program</w:t>
      </w:r>
      <w:r w:rsidRPr="00E07CFC">
        <w:t>m</w:t>
      </w:r>
      <w:r w:rsidRPr="00E07CFC">
        <w:t>verantwortlichen und Dozenten gepflegt wird.</w:t>
      </w:r>
    </w:p>
    <w:p w:rsidR="00F16DBB" w:rsidRDefault="00F16DBB" w:rsidP="009925B0">
      <w:r w:rsidRPr="004619A0">
        <w:rPr>
          <w:i/>
          <w:iCs/>
        </w:rPr>
        <w:t>Studierende mit Behinderung</w:t>
      </w:r>
      <w:r>
        <w:t>:</w:t>
      </w:r>
    </w:p>
    <w:p w:rsidR="00F16DBB" w:rsidRDefault="00F16DBB" w:rsidP="00BF799B">
      <w:r>
        <w:t>Nach §18 der jeweiligen Studien- und Prüfungsordnung ist geregelt, dass Studierenden, die wegen einer Behinderung nicht in der Lage sind, eine Prüfung ganz oder teilweise in der vorgesehenen Form abzulegen, ein Nachteilsausgleich gewährt wird, soweit dies zur Herstellung der Chancengleichheit erforderlich ist. Der Nachteilsausgleich kann insbeso</w:t>
      </w:r>
      <w:r>
        <w:t>n</w:t>
      </w:r>
      <w:r>
        <w:t>dere in Form zusätzlicher Arbeits- und Hilfsmittel, einer angemessenen Verlängerung der Bearbeitungszeit oder der Ablegung der Prüfung in einer anderen Form gewährt werden. Damit sehen die Gutachter die Belange von Studierenden mit Behinderung in angeme</w:t>
      </w:r>
      <w:r>
        <w:t>s</w:t>
      </w:r>
      <w:r>
        <w:t>sener Weise berücksichtigt.</w:t>
      </w:r>
    </w:p>
    <w:p w:rsidR="00F16DBB" w:rsidRDefault="00F16DBB" w:rsidP="00BF799B">
      <w:pPr>
        <w:rPr>
          <w:highlight w:val="yellow"/>
        </w:rPr>
      </w:pPr>
      <w:r>
        <w:t>Insgesamt fördern die genannten studien- und prüfungsorganisatorischen Aspekte, ei</w:t>
      </w:r>
      <w:r>
        <w:t>n</w:t>
      </w:r>
      <w:r>
        <w:t>schließlich der Zugangsregelung, die Studierbarkeit der Studienprogramme.</w:t>
      </w:r>
    </w:p>
    <w:p w:rsidR="00F16DBB" w:rsidRDefault="00F16DBB" w:rsidP="009568BF">
      <w:pPr>
        <w:pStyle w:val="Bewertungberschrift1"/>
      </w:pPr>
      <w:r w:rsidRPr="00806004">
        <w:t>Abschließende Bewertung der Gutachter nach Stellungnahme der Hochschule</w:t>
      </w:r>
      <w:r>
        <w:t xml:space="preserve"> zum Kr</w:t>
      </w:r>
      <w:r>
        <w:t>i</w:t>
      </w:r>
      <w:r>
        <w:t>terium 2.4</w:t>
      </w:r>
      <w:r w:rsidRPr="00806004">
        <w:t>:</w:t>
      </w:r>
    </w:p>
    <w:p w:rsidR="00F16DBB" w:rsidRDefault="00F16DBB" w:rsidP="009568BF">
      <w:pPr>
        <w:pStyle w:val="Bewertung"/>
      </w:pPr>
      <w:r w:rsidRPr="00C232A2">
        <w:t>[…]</w:t>
      </w:r>
    </w:p>
    <w:p w:rsidR="00F16DBB" w:rsidRPr="00C232A2" w:rsidRDefault="00F16DBB" w:rsidP="009568BF">
      <w:pPr>
        <w:pStyle w:val="Bewertung"/>
      </w:pPr>
      <w:r>
        <w:t>Die Gutachter bewerten das Kriterium als vollständig</w:t>
      </w:r>
      <w:r>
        <w:rPr>
          <w:highlight w:val="yellow"/>
        </w:rPr>
        <w:t>/</w:t>
      </w:r>
      <w:r>
        <w:t>überwiegend</w:t>
      </w:r>
      <w:r>
        <w:rPr>
          <w:highlight w:val="yellow"/>
        </w:rPr>
        <w:t>/</w:t>
      </w:r>
      <w:r>
        <w:t>teilweise</w:t>
      </w:r>
      <w:r>
        <w:rPr>
          <w:highlight w:val="yellow"/>
        </w:rPr>
        <w:t>/</w:t>
      </w:r>
      <w:r>
        <w:t>nicht erfüllt.</w:t>
      </w:r>
    </w:p>
    <w:p w:rsidR="00F16DBB" w:rsidRPr="004A3C07" w:rsidRDefault="00F16DBB" w:rsidP="00F97377">
      <w:pPr>
        <w:pStyle w:val="berschrift3"/>
      </w:pPr>
      <w:r w:rsidRPr="004A3C07">
        <w:t>Kriterium 2.</w:t>
      </w:r>
      <w:r>
        <w:t>5 Prüfungssystem</w:t>
      </w:r>
    </w:p>
    <w:p w:rsidR="00F16DBB" w:rsidRDefault="00F16DBB" w:rsidP="00BB3CD3">
      <w:pPr>
        <w:pStyle w:val="EvidenzenVorlufigeAnalyse"/>
      </w:pPr>
      <w:r w:rsidRPr="00C232A2">
        <w:t xml:space="preserve">Evidenzen: </w:t>
      </w:r>
    </w:p>
    <w:p w:rsidR="00F16DBB" w:rsidRDefault="00F16DBB" w:rsidP="0006548B">
      <w:pPr>
        <w:pStyle w:val="Aufzhlung"/>
        <w:ind w:left="568" w:hanging="284"/>
      </w:pPr>
      <w:r>
        <w:t>Selbstbericht der Hochschule</w:t>
      </w:r>
    </w:p>
    <w:p w:rsidR="00F16DBB" w:rsidRDefault="00F16DBB" w:rsidP="0006548B">
      <w:pPr>
        <w:pStyle w:val="Aufzhlung"/>
        <w:ind w:left="568" w:hanging="284"/>
      </w:pPr>
      <w:r>
        <w:t>Entwurf der Studien- und Prüfungsordnung des Masterstudiengang ist dem Selbs</w:t>
      </w:r>
      <w:r>
        <w:t>t</w:t>
      </w:r>
      <w:r>
        <w:t>bericht beigefügt</w:t>
      </w:r>
    </w:p>
    <w:p w:rsidR="00F16DBB" w:rsidRDefault="00F16DBB" w:rsidP="0006548B">
      <w:pPr>
        <w:pStyle w:val="Aufzhlung"/>
        <w:ind w:left="568" w:hanging="284"/>
      </w:pPr>
      <w:r>
        <w:t>Studien- und Prüfungsordnung für die Studiengänge Informatik, Medieninformatik, Technische Informatik und Wirtschaftsinformatik der Fachhochschule Köln, Campus Gummersbach (Zugriff 27.04.2017):</w:t>
      </w:r>
    </w:p>
    <w:p w:rsidR="00F16DBB" w:rsidRDefault="00EE6F5C" w:rsidP="0006548B">
      <w:pPr>
        <w:pStyle w:val="Aufzhlung"/>
        <w:numPr>
          <w:ilvl w:val="1"/>
          <w:numId w:val="5"/>
        </w:numPr>
      </w:pPr>
      <w:hyperlink r:id="rId23" w:history="1">
        <w:r w:rsidR="00F16DBB" w:rsidRPr="004237B4">
          <w:rPr>
            <w:rStyle w:val="Hyperlink"/>
          </w:rPr>
          <w:t>https://www.th-koeln.de/mam/downloads/deutsch/studium/studiengaenge/f10/ordnungen_plaene/f10_bpo_ifb_tei_mif_wii_15112013.pdf</w:t>
        </w:r>
      </w:hyperlink>
      <w:r w:rsidR="00F16DBB">
        <w:t xml:space="preserve"> </w:t>
      </w:r>
    </w:p>
    <w:p w:rsidR="00F16DBB" w:rsidRDefault="00F16DBB" w:rsidP="0006548B">
      <w:pPr>
        <w:pStyle w:val="Aufzhlung"/>
        <w:ind w:left="568" w:hanging="284"/>
      </w:pPr>
      <w:r>
        <w:t>Modulhandbücher sind dem Selbstbericht als Anlagen beigefügt</w:t>
      </w:r>
    </w:p>
    <w:p w:rsidR="00F16DBB" w:rsidRDefault="00F16DBB" w:rsidP="0006548B">
      <w:pPr>
        <w:pStyle w:val="Aufzhlung"/>
        <w:ind w:left="568" w:hanging="284"/>
      </w:pPr>
      <w:r>
        <w:t>Auditgespräche</w:t>
      </w:r>
    </w:p>
    <w:p w:rsidR="00F16DBB" w:rsidRDefault="00F16DBB" w:rsidP="00BB3CD3">
      <w:pPr>
        <w:pStyle w:val="EvidenzenVorlufigeAnalyse"/>
      </w:pPr>
      <w:r w:rsidRPr="00C232A2">
        <w:lastRenderedPageBreak/>
        <w:t>Vorläufige Analyse und Bewertung der Gutachter:</w:t>
      </w:r>
      <w:r>
        <w:t> </w:t>
      </w:r>
    </w:p>
    <w:p w:rsidR="00F16DBB" w:rsidRDefault="00F16DBB" w:rsidP="00C84740">
      <w:r w:rsidRPr="00E07CFC">
        <w:t xml:space="preserve">Die Prüfungsorganisation wurde bereits unter Kriterium 2.4 erläutert. Die Module in </w:t>
      </w:r>
      <w:r w:rsidRPr="00E07CFC">
        <w:rPr>
          <w:u w:val="single"/>
        </w:rPr>
        <w:t>be</w:t>
      </w:r>
      <w:r w:rsidRPr="00E07CFC">
        <w:rPr>
          <w:u w:val="single"/>
        </w:rPr>
        <w:t>i</w:t>
      </w:r>
      <w:bookmarkStart w:id="4" w:name="_GoBack"/>
      <w:bookmarkEnd w:id="4"/>
      <w:r w:rsidRPr="00E07CFC">
        <w:rPr>
          <w:u w:val="single"/>
        </w:rPr>
        <w:t>den Studiengängen</w:t>
      </w:r>
      <w:r w:rsidRPr="00E07CFC">
        <w:t xml:space="preserve"> werden mit einer Prüfung abgeschlo</w:t>
      </w:r>
      <w:r>
        <w:t>ssen. Anhand der verfügbaren Un</w:t>
      </w:r>
      <w:r w:rsidRPr="00E07CFC">
        <w:t xml:space="preserve">terlagen gewinnen die Gutachter den Eindruck, dass </w:t>
      </w:r>
      <w:r>
        <w:t xml:space="preserve">im </w:t>
      </w:r>
      <w:r w:rsidRPr="0006548B">
        <w:rPr>
          <w:u w:val="single"/>
        </w:rPr>
        <w:t>Bachelorstudium</w:t>
      </w:r>
      <w:r w:rsidRPr="00E07CFC">
        <w:t xml:space="preserve"> schriftliche Klausuren </w:t>
      </w:r>
      <w:r>
        <w:t>dominieren, es aber auch eine Vielzahl alternativer und vor allem praktischer Prüfungsansätze gibt, was die Gutachter ausdrücklich begrüßen</w:t>
      </w:r>
      <w:r w:rsidRPr="00E07CFC">
        <w:t>.</w:t>
      </w:r>
      <w:r>
        <w:t xml:space="preserve"> Grundsätzlich geben die Modulverantwortlichen die Prüfungsform zu Beginn jedes Semester bekannt, womit ein Kritikpunkt der letzten Akkreditierung behoben wird, wonach die Studierenden zum Teil erst sehr kurzfristig über ihre Prüfungen und deren Art informiert wurden. Nichtsdest</w:t>
      </w:r>
      <w:r>
        <w:t>o</w:t>
      </w:r>
      <w:r>
        <w:t>trotz legen die Programmverantwortlichen Wert darauf, sich die Flexibilität beizubeha</w:t>
      </w:r>
      <w:r>
        <w:t>l</w:t>
      </w:r>
      <w:r>
        <w:t>ten, jede Veranstaltung entsprechend der didaktischen Herangehensweise durch ve</w:t>
      </w:r>
      <w:r>
        <w:t>r</w:t>
      </w:r>
      <w:r>
        <w:t>schiedene Prüfungen zu begleiten und sich nicht auf eine vordefinierte Prüfungsart aus dem Modulhandbuch beschränken zu müssen. Die Angabe eines breiten Portfolios mögl</w:t>
      </w:r>
      <w:r>
        <w:t>i</w:t>
      </w:r>
      <w:r>
        <w:t>cher Prüfungsformen könnte die Studierenden jedoch verwirren und Unsicherheit bezü</w:t>
      </w:r>
      <w:r>
        <w:t>g</w:t>
      </w:r>
      <w:r>
        <w:t>lich der abzulegenden Prüfungen generieren. Die Programmverantwortlichen bringen zum Ausdruck, dass sie dieses Risiko in Kauf nehmen wollen, eine Haltung, die die Gutac</w:t>
      </w:r>
      <w:r>
        <w:t>h</w:t>
      </w:r>
      <w:r>
        <w:t>ter nachvollziehen können. Solange in den Modulbeschreibungen deutlich gemacht wird, wie die letztliche Modulprüfung zustande kommt und dass die angegebenen Prüfungen nur mögliche Varianten abbilden, sehen sie hierin kein Hindernis für einen erfolgreichen Studienabschluss. Somit sind die Gutachter der Ansicht, dass die Prüfungen dazu beitr</w:t>
      </w:r>
      <w:r>
        <w:t>a</w:t>
      </w:r>
      <w:r>
        <w:t xml:space="preserve">gen, </w:t>
      </w:r>
      <w:r w:rsidRPr="00E07CFC">
        <w:t>die gesteck</w:t>
      </w:r>
      <w:r>
        <w:t>ten Qualifikati</w:t>
      </w:r>
      <w:r w:rsidRPr="00E07CFC">
        <w:t>onsziele der Studiengänge</w:t>
      </w:r>
      <w:r>
        <w:t xml:space="preserve"> zu erreichen</w:t>
      </w:r>
      <w:r w:rsidRPr="00E07CFC">
        <w:t>.</w:t>
      </w:r>
    </w:p>
    <w:p w:rsidR="00F16DBB" w:rsidRDefault="00F16DBB" w:rsidP="00346B31">
      <w:pPr>
        <w:rPr>
          <w:i/>
          <w:iCs/>
        </w:rPr>
      </w:pPr>
      <w:r w:rsidRPr="00006E8E">
        <w:rPr>
          <w:i/>
          <w:iCs/>
        </w:rPr>
        <w:t>Zum Nachteilsausgleich sind die</w:t>
      </w:r>
      <w:r>
        <w:rPr>
          <w:i/>
          <w:iCs/>
        </w:rPr>
        <w:t xml:space="preserve"> betreffenden</w:t>
      </w:r>
      <w:r w:rsidRPr="00006E8E">
        <w:rPr>
          <w:i/>
          <w:iCs/>
        </w:rPr>
        <w:t xml:space="preserve"> Ausführungen unter Kriterium 2.4</w:t>
      </w:r>
      <w:r>
        <w:rPr>
          <w:i/>
          <w:iCs/>
        </w:rPr>
        <w:t>,</w:t>
      </w:r>
      <w:r w:rsidRPr="00006E8E">
        <w:rPr>
          <w:i/>
          <w:iCs/>
        </w:rPr>
        <w:t xml:space="preserve"> zum Ve</w:t>
      </w:r>
      <w:r w:rsidRPr="00006E8E">
        <w:rPr>
          <w:i/>
          <w:iCs/>
        </w:rPr>
        <w:t>r</w:t>
      </w:r>
      <w:r w:rsidRPr="00006E8E">
        <w:rPr>
          <w:i/>
          <w:iCs/>
        </w:rPr>
        <w:t>bindlichkeitsstatus der vorgelegten Ordnungen die Ausführungen unter Kriterium 2.8 zu vergleichen.</w:t>
      </w:r>
    </w:p>
    <w:p w:rsidR="00F16DBB" w:rsidRDefault="00F16DBB" w:rsidP="009568BF">
      <w:pPr>
        <w:pStyle w:val="Bewertungberschrift1"/>
      </w:pPr>
      <w:r w:rsidRPr="00806004">
        <w:t>Abschließende Bewertung der Gutachter nach Stellungnahme der Hochschule</w:t>
      </w:r>
      <w:r>
        <w:t xml:space="preserve"> zum Kr</w:t>
      </w:r>
      <w:r>
        <w:t>i</w:t>
      </w:r>
      <w:r>
        <w:t>terium 2.5</w:t>
      </w:r>
      <w:r w:rsidRPr="00806004">
        <w:t>:</w:t>
      </w:r>
    </w:p>
    <w:p w:rsidR="00F16DBB" w:rsidRDefault="00F16DBB" w:rsidP="009568BF">
      <w:pPr>
        <w:pStyle w:val="Bewertung"/>
      </w:pPr>
      <w:r w:rsidRPr="00C232A2">
        <w:t>[…]</w:t>
      </w:r>
    </w:p>
    <w:p w:rsidR="00F16DBB" w:rsidRDefault="00F16DBB" w:rsidP="00211A49">
      <w:pPr>
        <w:pStyle w:val="Bewertung"/>
      </w:pPr>
      <w:r>
        <w:t>Die Gutachter bewerten das Kriterium als vollständig</w:t>
      </w:r>
      <w:r>
        <w:rPr>
          <w:highlight w:val="yellow"/>
        </w:rPr>
        <w:t>/</w:t>
      </w:r>
      <w:r>
        <w:t>überwiegend</w:t>
      </w:r>
      <w:r>
        <w:rPr>
          <w:highlight w:val="yellow"/>
        </w:rPr>
        <w:t>/</w:t>
      </w:r>
      <w:r>
        <w:t>teilweise</w:t>
      </w:r>
      <w:r>
        <w:rPr>
          <w:highlight w:val="yellow"/>
        </w:rPr>
        <w:t>/</w:t>
      </w:r>
      <w:r>
        <w:t>nicht erfüllt.</w:t>
      </w:r>
    </w:p>
    <w:p w:rsidR="00F16DBB" w:rsidRPr="00C232A2" w:rsidRDefault="00F16DBB" w:rsidP="009568BF">
      <w:pPr>
        <w:pStyle w:val="Bewertung"/>
      </w:pPr>
    </w:p>
    <w:p w:rsidR="00F16DBB" w:rsidRPr="004A3C07" w:rsidRDefault="00F16DBB" w:rsidP="00895620">
      <w:pPr>
        <w:pStyle w:val="berschrift3"/>
        <w:pBdr>
          <w:left w:val="single" w:sz="4" w:space="0" w:color="auto"/>
        </w:pBdr>
      </w:pPr>
      <w:r w:rsidRPr="004A3C07">
        <w:t>Kriterium 2.</w:t>
      </w:r>
      <w:r>
        <w:t xml:space="preserve">6 </w:t>
      </w:r>
      <w:proofErr w:type="spellStart"/>
      <w:r>
        <w:t>Studiengangsbezogene</w:t>
      </w:r>
      <w:proofErr w:type="spellEnd"/>
      <w:r>
        <w:t xml:space="preserve"> Kooperationen</w:t>
      </w:r>
    </w:p>
    <w:p w:rsidR="00F16DBB" w:rsidRDefault="00F16DBB" w:rsidP="00BB3CD3">
      <w:pPr>
        <w:pStyle w:val="EvidenzenVorlufigeAnalyse"/>
      </w:pPr>
      <w:r w:rsidRPr="00C232A2">
        <w:t xml:space="preserve">Evidenzen: </w:t>
      </w:r>
    </w:p>
    <w:p w:rsidR="00F16DBB" w:rsidRDefault="00F16DBB" w:rsidP="0006548B">
      <w:pPr>
        <w:pStyle w:val="Aufzhlung"/>
      </w:pPr>
      <w:r>
        <w:t>Selbstbericht der Hochschule</w:t>
      </w:r>
    </w:p>
    <w:p w:rsidR="00F16DBB" w:rsidRDefault="00F16DBB" w:rsidP="0006548B">
      <w:pPr>
        <w:pStyle w:val="Aufzhlung"/>
      </w:pPr>
      <w:r>
        <w:t>Auditgespräche</w:t>
      </w:r>
    </w:p>
    <w:p w:rsidR="00F16DBB" w:rsidRDefault="00F16DBB" w:rsidP="00BB3CD3">
      <w:pPr>
        <w:pStyle w:val="EvidenzenVorlufigeAnalyse"/>
      </w:pPr>
      <w:r w:rsidRPr="00C232A2">
        <w:lastRenderedPageBreak/>
        <w:t>Vorläufige Analyse und Bewertung der Gutachter:</w:t>
      </w:r>
      <w:r>
        <w:t> </w:t>
      </w:r>
    </w:p>
    <w:p w:rsidR="00F16DBB" w:rsidRDefault="00F16DBB" w:rsidP="00DC028E">
      <w:r>
        <w:t>Die Medieninformatik an der TH Köln ist naturgemäß eng verbunden mit den übrigen I</w:t>
      </w:r>
      <w:r>
        <w:t>n</w:t>
      </w:r>
      <w:r>
        <w:t>formatikstudiengängen der Hochschule, die vor allem in den ersten Bachelorsemestern gemeinsame Veranstaltungen anbieten. Diese Kooperation funktioniert nach Ansicht der Gutachter reibungslos. Darüber hinaus gibt es verschiedene Kooperationen mit der Un</w:t>
      </w:r>
      <w:r>
        <w:t>i</w:t>
      </w:r>
      <w:r>
        <w:t xml:space="preserve">versität Köln und der </w:t>
      </w:r>
      <w:r w:rsidRPr="003E16BF">
        <w:t xml:space="preserve">„Köln International School </w:t>
      </w:r>
      <w:proofErr w:type="spellStart"/>
      <w:r w:rsidRPr="003E16BF">
        <w:t>of</w:t>
      </w:r>
      <w:proofErr w:type="spellEnd"/>
      <w:r w:rsidRPr="003E16BF">
        <w:t xml:space="preserve"> Design“</w:t>
      </w:r>
      <w:r>
        <w:t>. Dies führt dazu, dass im Ma</w:t>
      </w:r>
      <w:r>
        <w:t>s</w:t>
      </w:r>
      <w:r>
        <w:t xml:space="preserve">terstudiengang viele Veranstaltungen in Räumlichkeiten in Köln angeboten werden, </w:t>
      </w:r>
      <w:r w:rsidR="005B2FEA">
        <w:t xml:space="preserve">was keine Einschränkung darstellt, </w:t>
      </w:r>
      <w:r>
        <w:t>da viele der Studierenden dort und nicht am Standort Gummersbach wohnen</w:t>
      </w:r>
      <w:r w:rsidR="005B2FEA">
        <w:t xml:space="preserve"> und andererseits der Transport zwischen den Standorten im S</w:t>
      </w:r>
      <w:r w:rsidR="005B2FEA">
        <w:t>e</w:t>
      </w:r>
      <w:r w:rsidR="005B2FEA">
        <w:t>mesterticket enthalten ist</w:t>
      </w:r>
      <w:r>
        <w:t>. An anderer Stelle war bereits ausgeführt worden, dass die Gutachter durchaus Möglichkeiten sehen, über derartige Kooperationen den recht schwach ausgeprägten Aspekt Design und Gestaltung verstärkt anzubieten, was die Pr</w:t>
      </w:r>
      <w:r>
        <w:t>o</w:t>
      </w:r>
      <w:r>
        <w:t>grammverantwortlichen zur Kenntnis nehmen. Sie verweisen darauf, dass für gewöhnlich in jedem Semester in der Medieninformatik eine Woche für interdisziplinäre Angebote eingeräumt wird, in der sich viele Studierende mit dieser Fachrichtung auseinanderse</w:t>
      </w:r>
      <w:r>
        <w:t>t</w:t>
      </w:r>
      <w:r>
        <w:t xml:space="preserve">zen, betonen aber auch, dass die Medieninformatik an der TH Köln bewusst </w:t>
      </w:r>
      <w:r w:rsidR="005B2FEA">
        <w:t>informati</w:t>
      </w:r>
      <w:r w:rsidR="005B2FEA">
        <w:t>k</w:t>
      </w:r>
      <w:r w:rsidR="005B2FEA">
        <w:t xml:space="preserve">orientiert </w:t>
      </w:r>
      <w:r>
        <w:t xml:space="preserve">aufgestellt ist. </w:t>
      </w:r>
    </w:p>
    <w:p w:rsidR="00F16DBB" w:rsidRDefault="00F16DBB" w:rsidP="009568BF">
      <w:pPr>
        <w:pStyle w:val="Bewertungberschrift1"/>
      </w:pPr>
      <w:r w:rsidRPr="00806004">
        <w:t>Abschließende Bewertung der Gutachter nach Stellungnahme der Hochschule</w:t>
      </w:r>
      <w:r>
        <w:t xml:space="preserve"> zum Kr</w:t>
      </w:r>
      <w:r>
        <w:t>i</w:t>
      </w:r>
      <w:r>
        <w:t>terium 2.6</w:t>
      </w:r>
      <w:r w:rsidRPr="00806004">
        <w:t>:</w:t>
      </w:r>
    </w:p>
    <w:p w:rsidR="00F16DBB" w:rsidRDefault="00F16DBB" w:rsidP="009568BF">
      <w:pPr>
        <w:pStyle w:val="Bewertung"/>
      </w:pPr>
      <w:r w:rsidRPr="00C232A2">
        <w:t>[…]</w:t>
      </w:r>
    </w:p>
    <w:p w:rsidR="00F16DBB" w:rsidRDefault="00F16DBB" w:rsidP="00211A49">
      <w:pPr>
        <w:pStyle w:val="Bewertung"/>
      </w:pPr>
      <w:r>
        <w:t>Die Gutachter bewerten das Kriterium als vollständig</w:t>
      </w:r>
      <w:r>
        <w:rPr>
          <w:highlight w:val="yellow"/>
        </w:rPr>
        <w:t>/</w:t>
      </w:r>
      <w:r>
        <w:t>überwiegend</w:t>
      </w:r>
      <w:r>
        <w:rPr>
          <w:highlight w:val="yellow"/>
        </w:rPr>
        <w:t>/</w:t>
      </w:r>
      <w:r>
        <w:t>teilweise</w:t>
      </w:r>
      <w:r>
        <w:rPr>
          <w:highlight w:val="yellow"/>
        </w:rPr>
        <w:t>/</w:t>
      </w:r>
      <w:r>
        <w:t>nicht erfüllt.</w:t>
      </w:r>
    </w:p>
    <w:p w:rsidR="00F16DBB" w:rsidRPr="00C232A2" w:rsidRDefault="00F16DBB" w:rsidP="009568BF">
      <w:pPr>
        <w:pStyle w:val="Bewertung"/>
      </w:pPr>
    </w:p>
    <w:p w:rsidR="00F16DBB" w:rsidRPr="004A3C07" w:rsidRDefault="00F16DBB" w:rsidP="00F97377">
      <w:pPr>
        <w:pStyle w:val="berschrift3"/>
      </w:pPr>
      <w:r w:rsidRPr="004A3C07">
        <w:t>Kriterium 2.</w:t>
      </w:r>
      <w:r>
        <w:t>7 Ausstattung</w:t>
      </w:r>
    </w:p>
    <w:p w:rsidR="00F16DBB" w:rsidRDefault="00F16DBB" w:rsidP="00BB3CD3">
      <w:pPr>
        <w:pStyle w:val="EvidenzenVorlufigeAnalyse"/>
      </w:pPr>
      <w:r w:rsidRPr="00C232A2">
        <w:t xml:space="preserve">Evidenzen: </w:t>
      </w:r>
    </w:p>
    <w:p w:rsidR="00F16DBB" w:rsidRDefault="00F16DBB" w:rsidP="00DC028E">
      <w:pPr>
        <w:pStyle w:val="Aufzhlung"/>
        <w:ind w:left="568" w:hanging="284"/>
      </w:pPr>
      <w:r>
        <w:t>Selbstbericht</w:t>
      </w:r>
    </w:p>
    <w:p w:rsidR="00F16DBB" w:rsidRDefault="00F16DBB" w:rsidP="00DC028E">
      <w:pPr>
        <w:pStyle w:val="Aufzhlung"/>
        <w:ind w:left="568" w:hanging="284"/>
      </w:pPr>
      <w:r>
        <w:t>Auditgespräche</w:t>
      </w:r>
    </w:p>
    <w:p w:rsidR="00F16DBB" w:rsidRDefault="00F16DBB" w:rsidP="00DC028E">
      <w:pPr>
        <w:pStyle w:val="Aufzhlung"/>
        <w:ind w:left="568" w:hanging="284"/>
      </w:pPr>
      <w:r>
        <w:t>Begehung der Institutionen</w:t>
      </w:r>
    </w:p>
    <w:p w:rsidR="00F16DBB" w:rsidRDefault="00F16DBB" w:rsidP="00BB3CD3">
      <w:pPr>
        <w:pStyle w:val="EvidenzenVorlufigeAnalyse"/>
      </w:pPr>
      <w:r w:rsidRPr="00C232A2">
        <w:t>Vorläufige Analyse und Bewertung der Gutachter:</w:t>
      </w:r>
      <w:r>
        <w:t> </w:t>
      </w:r>
    </w:p>
    <w:p w:rsidR="00F16DBB" w:rsidRDefault="00F16DBB" w:rsidP="009925B0">
      <w:r w:rsidRPr="004619A0">
        <w:rPr>
          <w:i/>
          <w:iCs/>
        </w:rPr>
        <w:t>Personelle Ausstattung</w:t>
      </w:r>
      <w:r>
        <w:t>:</w:t>
      </w:r>
    </w:p>
    <w:p w:rsidR="00F16DBB" w:rsidRDefault="00F16DBB" w:rsidP="009925B0">
      <w:r>
        <w:t>Nach Ansicht der Gutachter stellt der erhebliche Zuwachs an Studierenden in den verga</w:t>
      </w:r>
      <w:r>
        <w:t>n</w:t>
      </w:r>
      <w:r>
        <w:t xml:space="preserve">genen Jahren die größte Herausforderung für den Studiengang dar. Heruntergebrochen auf die Medieninformatik ergibt sich aktuell eine Überlast an Studierenden von rund </w:t>
      </w:r>
      <w:r>
        <w:lastRenderedPageBreak/>
        <w:t>350%, was von den Programmverantwortlichen bestätig wird. Sie betonen allerdings, dass trotz dieser hohen Zahlen für die Studierenden kein organisatorischer Nachteil entsteht, eine Darstellung, die die Gutachter weitestgehend bestätigt sehen. Die Gutachter erfa</w:t>
      </w:r>
      <w:r>
        <w:t>h</w:t>
      </w:r>
      <w:r>
        <w:t>ren, dass der Überlast an Studierenden durch zusätzliche Mittel aus dem Hochschulpakt 2020 begegnet wird, die insbesondere in die Beschäftigung von wissenschaftlichen Mita</w:t>
      </w:r>
      <w:r>
        <w:t>r</w:t>
      </w:r>
      <w:r>
        <w:t>beitern investiert werden. Auf diese Weise können die Professoren zwar teils sehr große Vorlesungen abhalten, Übungen, praktische Arbeiten und Seminare finden aber weiterhin in Kleingruppen statt. Die Gutachter sind in Anbetracht des großen Engagements der Le</w:t>
      </w:r>
      <w:r>
        <w:t>h</w:t>
      </w:r>
      <w:r>
        <w:t>renden zwar davon überzeugt, dass alles getan wird, um der großen Studierendenzahl gerecht zu werden, verweisen aber darauf, dass langfristig das Verhältnis von Studie</w:t>
      </w:r>
      <w:r>
        <w:t>n</w:t>
      </w:r>
      <w:r>
        <w:t>plätzen und aufgenommenen Studierenden wieder angeglichen werden muss. Dies gilt insbesondere mit Blick auf die Tatsache, dass die Hochschulpaktmittel im Laufe des Ak</w:t>
      </w:r>
      <w:r>
        <w:t>k</w:t>
      </w:r>
      <w:r>
        <w:t>reditierungszeitraums auslaufen werden. Daher bitten die Gutachter die Hochschule d</w:t>
      </w:r>
      <w:r>
        <w:t>a</w:t>
      </w:r>
      <w:r>
        <w:t xml:space="preserve">rum, </w:t>
      </w:r>
      <w:r w:rsidR="00C04707">
        <w:t xml:space="preserve">in Form einer Stellungnahme schlüssig </w:t>
      </w:r>
      <w:r>
        <w:t xml:space="preserve">darzulegen, wie </w:t>
      </w:r>
      <w:r w:rsidRPr="00063B36">
        <w:t xml:space="preserve">die Betreuung auch </w:t>
      </w:r>
      <w:r>
        <w:t>darüber</w:t>
      </w:r>
      <w:r w:rsidRPr="00063B36">
        <w:t xml:space="preserve"> hinaus sichergestellt werden soll</w:t>
      </w:r>
      <w:r>
        <w:t>. Weiterhin kritisieren sie, dass aus den zur Verfügung gestellten U</w:t>
      </w:r>
      <w:r>
        <w:t>n</w:t>
      </w:r>
      <w:r>
        <w:t>terlagen bislang nicht klar ersichtlich ist, wie sich die hohe Studierendenzahl auf die Lehrbelastung auswirkt. Sie bitten daher, darum, dass ihnen eine auf die Medie</w:t>
      </w:r>
      <w:r>
        <w:t>n</w:t>
      </w:r>
      <w:r>
        <w:t>informatik ausgerichtete Lehrverflechtungsmatrix zur Verfügung gestellt wird, die insb</w:t>
      </w:r>
      <w:r>
        <w:t>e</w:t>
      </w:r>
      <w:r>
        <w:t xml:space="preserve">sondere die Rolle und Einbindung der </w:t>
      </w:r>
      <w:r w:rsidR="00655A3A">
        <w:t xml:space="preserve">in der Lehre tätigen </w:t>
      </w:r>
      <w:r>
        <w:t>Mitarbeiter aufschlüsselt und darlegt, welche Stunden vom beteiligten Lehrpersonal auch in verwandten Informatikst</w:t>
      </w:r>
      <w:r>
        <w:t>u</w:t>
      </w:r>
      <w:r>
        <w:t>diengängen a</w:t>
      </w:r>
      <w:r>
        <w:t>n</w:t>
      </w:r>
      <w:r>
        <w:t xml:space="preserve">geboten werden.   </w:t>
      </w:r>
    </w:p>
    <w:p w:rsidR="00F16DBB" w:rsidRDefault="00F16DBB" w:rsidP="009925B0">
      <w:r w:rsidRPr="004619A0">
        <w:rPr>
          <w:i/>
          <w:iCs/>
        </w:rPr>
        <w:t>Personalentwicklung</w:t>
      </w:r>
      <w:r>
        <w:t>:</w:t>
      </w:r>
    </w:p>
    <w:p w:rsidR="00F16DBB" w:rsidRDefault="00F16DBB" w:rsidP="009925B0">
      <w:r>
        <w:t>Die Gutachter sind sehr angetan von dem umfassenden Angebot der akademischen und didaktischen Weiterbildung in den betrachteten Studiengängen. Sie erfahren, dass jeder neu berufene Professor einen Grundlagenworkshop und im ersten Jahr mindestens vier Fortbildungstage absolvieren muss. Darüber hinaus hat sich ein hochschulinternes Net</w:t>
      </w:r>
      <w:r>
        <w:t>z</w:t>
      </w:r>
      <w:r>
        <w:t>werk herausgebildet, das interdisziplinäre Hospitationen anbietet, bei denen Dozenten den Unterricht von Kollegen besuchen und Anregungen für eigene didaktische Maßna</w:t>
      </w:r>
      <w:r>
        <w:t>h</w:t>
      </w:r>
      <w:r>
        <w:t xml:space="preserve">men gewinnen können. </w:t>
      </w:r>
      <w:r w:rsidR="00C040F6">
        <w:t xml:space="preserve">Hochschulweit werden </w:t>
      </w:r>
      <w:r w:rsidR="00C04707">
        <w:t xml:space="preserve">ein </w:t>
      </w:r>
      <w:r w:rsidR="00C040F6">
        <w:t xml:space="preserve">Tag der Lehre und </w:t>
      </w:r>
      <w:r w:rsidR="00C04707">
        <w:t xml:space="preserve">eine </w:t>
      </w:r>
      <w:r w:rsidR="00C040F6">
        <w:t>Lehrpreisau</w:t>
      </w:r>
      <w:r w:rsidR="00C040F6">
        <w:t>s</w:t>
      </w:r>
      <w:r w:rsidR="00C040F6">
        <w:t xml:space="preserve">lobung veranstaltet. </w:t>
      </w:r>
      <w:r>
        <w:t>Im Gespräch mit dem Lehrpersonal stellen die Gu</w:t>
      </w:r>
      <w:r>
        <w:t>t</w:t>
      </w:r>
      <w:r>
        <w:t>achter fest, dass derartige Angebote auch von zahlreichen Mitarbeitern aktiv angenommen werden. Insg</w:t>
      </w:r>
      <w:r>
        <w:t>e</w:t>
      </w:r>
      <w:r>
        <w:t>samt sehen die Gutachter, dass von Seiten der Dozenten mit großem Eng</w:t>
      </w:r>
      <w:r>
        <w:t>a</w:t>
      </w:r>
      <w:r>
        <w:t>gement die didaktische Weiterentwicklung betrieben wird und großes Interesse an einer konstanten Verbess</w:t>
      </w:r>
      <w:r>
        <w:t>e</w:t>
      </w:r>
      <w:r>
        <w:t xml:space="preserve">rung der Lehre besteht. </w:t>
      </w:r>
    </w:p>
    <w:p w:rsidR="00F16DBB" w:rsidRDefault="00F16DBB" w:rsidP="009925B0">
      <w:r w:rsidRPr="004619A0">
        <w:rPr>
          <w:i/>
          <w:iCs/>
        </w:rPr>
        <w:t>Finanzielle und sächliche Ausstattung</w:t>
      </w:r>
      <w:r>
        <w:t>:</w:t>
      </w:r>
    </w:p>
    <w:p w:rsidR="00F16DBB" w:rsidRDefault="00F16DBB" w:rsidP="00DC028E">
      <w:r>
        <w:lastRenderedPageBreak/>
        <w:t>Die Gutachter nehmen zu Kenntnis, dass die finanzielle Ausstattung der Fakultät ausg</w:t>
      </w:r>
      <w:r>
        <w:t>e</w:t>
      </w:r>
      <w:r>
        <w:t>zeichnet ist und umfangreiche Mittel für Investitionen zur Verfügung stehen. Nichtsdest</w:t>
      </w:r>
      <w:r>
        <w:t>o</w:t>
      </w:r>
      <w:r>
        <w:t>trotz gibt es Defizite, die den Programmverantwortlichen bewusst sind, allerdings nicht leicht behoben werden können. Die stark gestiegene Zahl an Studierenden erzeugt natu</w:t>
      </w:r>
      <w:r>
        <w:t>r</w:t>
      </w:r>
      <w:r>
        <w:t xml:space="preserve">gemäß eine Knappheit an Räumen, der die Fakultät bereits durch kreative Maßnahmen wie etwa der Kooperation mit einem lokalen Kinobetreiber begegnet. Auch wenn die Gutachter überzeugt sind, dass in diesem Bereich bereits viel getan wird, sehen sie </w:t>
      </w:r>
      <w:r w:rsidR="00655A3A">
        <w:t xml:space="preserve">vor dem Hintergrund der umfangreichen Projekttätigkeiten </w:t>
      </w:r>
      <w:r>
        <w:t>insbesondere einen Bedarf an kleineren Studien- und Lernräumen, die den Studierenden zur Verfügung stehen. Auch lässt die innere Ausstattung mancher Räume für die Nutzung in der Medieninformatik zu wünschen übrig, es fehlt an Steckdosen und ähnlichem Equipment. Die Gutachter würden es begrüßen, wenn in dieser Hinsicht nachgebessert werden könnte. Die technische Au</w:t>
      </w:r>
      <w:r>
        <w:t>s</w:t>
      </w:r>
      <w:r>
        <w:t>stattung mit Rechnern und Software erscheint den Gutachtern ausreichend, lediglich die genutzte Software im Medienbereich könnte noch aktueller sein, auch wenn die vorha</w:t>
      </w:r>
      <w:r>
        <w:t>n</w:t>
      </w:r>
      <w:r>
        <w:t>denen Systeme einem erfolgreichen Studium nicht im Wege stehen. Abgesehen von di</w:t>
      </w:r>
      <w:r>
        <w:t>e</w:t>
      </w:r>
      <w:r>
        <w:t>sen Mängeln beurteilen die Gutachter die Ausstattung der Räume und Labore als sehr gut.</w:t>
      </w:r>
    </w:p>
    <w:p w:rsidR="00F16DBB" w:rsidRDefault="00F16DBB" w:rsidP="009568BF">
      <w:pPr>
        <w:pStyle w:val="Bewertungberschrift1"/>
      </w:pPr>
      <w:r w:rsidRPr="00806004">
        <w:t>Abschließende Bewertung der Gutachter nach Stellungnahme der Hochschule</w:t>
      </w:r>
      <w:r>
        <w:t xml:space="preserve"> zum Kr</w:t>
      </w:r>
      <w:r>
        <w:t>i</w:t>
      </w:r>
      <w:r>
        <w:t>terium 2.7</w:t>
      </w:r>
      <w:r w:rsidRPr="00806004">
        <w:t>:</w:t>
      </w:r>
    </w:p>
    <w:p w:rsidR="00F16DBB" w:rsidRDefault="00F16DBB" w:rsidP="009568BF">
      <w:pPr>
        <w:pStyle w:val="Bewertung"/>
      </w:pPr>
      <w:r w:rsidRPr="00C232A2">
        <w:t>[…]</w:t>
      </w:r>
    </w:p>
    <w:p w:rsidR="00F16DBB" w:rsidRPr="00C232A2" w:rsidRDefault="00F16DBB" w:rsidP="009568BF">
      <w:pPr>
        <w:pStyle w:val="Bewertung"/>
      </w:pPr>
      <w:r>
        <w:t>Die Gutachter bewerten das Kriterium als vollständig</w:t>
      </w:r>
      <w:r>
        <w:rPr>
          <w:highlight w:val="yellow"/>
        </w:rPr>
        <w:t>/</w:t>
      </w:r>
      <w:r>
        <w:t>überwiegend</w:t>
      </w:r>
      <w:r>
        <w:rPr>
          <w:highlight w:val="yellow"/>
        </w:rPr>
        <w:t>/</w:t>
      </w:r>
      <w:r>
        <w:t>teilweise</w:t>
      </w:r>
      <w:r>
        <w:rPr>
          <w:highlight w:val="yellow"/>
        </w:rPr>
        <w:t>/</w:t>
      </w:r>
      <w:r>
        <w:t>nicht erfüllt.</w:t>
      </w:r>
    </w:p>
    <w:p w:rsidR="00F16DBB" w:rsidRDefault="00F16DBB" w:rsidP="00346B31"/>
    <w:p w:rsidR="00F16DBB" w:rsidRPr="004A3C07" w:rsidRDefault="00F16DBB" w:rsidP="00F97377">
      <w:pPr>
        <w:pStyle w:val="berschrift3"/>
      </w:pPr>
      <w:r w:rsidRPr="004A3C07">
        <w:t>Kriterium 2.</w:t>
      </w:r>
      <w:r>
        <w:t xml:space="preserve">8 Transparenz </w:t>
      </w:r>
    </w:p>
    <w:p w:rsidR="00F16DBB" w:rsidRPr="00E30957" w:rsidRDefault="00F16DBB" w:rsidP="00BB3CD3">
      <w:pPr>
        <w:pStyle w:val="EvidenzenVorlufigeAnalyse"/>
      </w:pPr>
      <w:r w:rsidRPr="00E30957">
        <w:t xml:space="preserve">Evidenzen: </w:t>
      </w:r>
    </w:p>
    <w:p w:rsidR="00F16DBB" w:rsidRDefault="00F16DBB" w:rsidP="00AF31B7">
      <w:pPr>
        <w:pStyle w:val="Aufzhlung"/>
        <w:ind w:left="568" w:hanging="284"/>
      </w:pPr>
      <w:proofErr w:type="spellStart"/>
      <w:r>
        <w:t>Diploma</w:t>
      </w:r>
      <w:proofErr w:type="spellEnd"/>
      <w:r>
        <w:t xml:space="preserve"> Supplements</w:t>
      </w:r>
    </w:p>
    <w:p w:rsidR="00F16DBB" w:rsidRDefault="00F16DBB" w:rsidP="00AF31B7">
      <w:pPr>
        <w:pStyle w:val="Aufzhlung"/>
        <w:ind w:left="568" w:hanging="284"/>
      </w:pPr>
      <w:r>
        <w:t>Entwurf der Studien- und Prüfungsordnung des Masterstudiengang ist dem Selbs</w:t>
      </w:r>
      <w:r>
        <w:t>t</w:t>
      </w:r>
      <w:r>
        <w:t>bericht beigefügt</w:t>
      </w:r>
    </w:p>
    <w:p w:rsidR="00F16DBB" w:rsidRDefault="00F16DBB" w:rsidP="00AF31B7">
      <w:pPr>
        <w:pStyle w:val="Aufzhlung"/>
        <w:ind w:left="568" w:hanging="284"/>
      </w:pPr>
      <w:r>
        <w:t>Studien- und Prüfungsordnung für die Studiengänge Informatik, Medieninformatik, Technische Informatik und Wirtschaftsinformatik der Fachhochschule Köln, Campus Gummersbach (Zugriff 27.04.2017):</w:t>
      </w:r>
    </w:p>
    <w:p w:rsidR="00F16DBB" w:rsidRDefault="00EE6F5C" w:rsidP="00AF31B7">
      <w:pPr>
        <w:pStyle w:val="Aufzhlung"/>
        <w:numPr>
          <w:ilvl w:val="1"/>
          <w:numId w:val="5"/>
        </w:numPr>
      </w:pPr>
      <w:hyperlink r:id="rId24" w:history="1">
        <w:r w:rsidR="00F16DBB" w:rsidRPr="004237B4">
          <w:rPr>
            <w:rStyle w:val="Hyperlink"/>
          </w:rPr>
          <w:t>https://www.th-koeln.de/mam/downloads/deutsch/studium/studiengaenge/f10/ordnungen_plaene/f10_bpo_ifb_tei_mif_wii_15112013.pdf</w:t>
        </w:r>
      </w:hyperlink>
      <w:r w:rsidR="00F16DBB">
        <w:t xml:space="preserve"> </w:t>
      </w:r>
    </w:p>
    <w:p w:rsidR="00F16DBB" w:rsidRDefault="00F16DBB" w:rsidP="00AF31B7">
      <w:pPr>
        <w:pStyle w:val="Aufzhlung"/>
      </w:pPr>
      <w:r>
        <w:lastRenderedPageBreak/>
        <w:t>Satzung zur Änderung der Bachelorprüfungsordnung für die Studiengänge Info</w:t>
      </w:r>
      <w:r>
        <w:t>r</w:t>
      </w:r>
      <w:r>
        <w:t>matik, Medieninformatik, Technische Informatik und Wirtschaftsinformatik der Technischen Hochschule Köln,  Campus Gummersbach vom 23.06.2016 (Zugriff 27.04.2017):</w:t>
      </w:r>
    </w:p>
    <w:p w:rsidR="00F16DBB" w:rsidRDefault="00EE6F5C" w:rsidP="00AF31B7">
      <w:pPr>
        <w:pStyle w:val="Aufzhlung"/>
        <w:numPr>
          <w:ilvl w:val="1"/>
          <w:numId w:val="5"/>
        </w:numPr>
      </w:pPr>
      <w:hyperlink r:id="rId25" w:history="1">
        <w:r w:rsidR="00F16DBB" w:rsidRPr="004237B4">
          <w:rPr>
            <w:rStyle w:val="Hyperlink"/>
          </w:rPr>
          <w:t>https://www.th-koeln.de/mam/downloads/deutsch/studium/studiengaenge/f10/ordnungen_plaene/f10_satzungsaenderung_bpo_ifb_tei_mif_wii_23.06.2016.pdf</w:t>
        </w:r>
      </w:hyperlink>
    </w:p>
    <w:p w:rsidR="00F16DBB" w:rsidRDefault="00F16DBB" w:rsidP="00AF31B7">
      <w:pPr>
        <w:pStyle w:val="Aufzhlung"/>
        <w:ind w:left="568" w:hanging="284"/>
      </w:pPr>
      <w:r>
        <w:t>Modulhandbücher sind dem Selbstbericht als Anlagen beigefügt</w:t>
      </w:r>
    </w:p>
    <w:p w:rsidR="00F16DBB" w:rsidRPr="00E30957" w:rsidRDefault="00F16DBB" w:rsidP="00BB3CD3">
      <w:pPr>
        <w:pStyle w:val="EvidenzenVorlufigeAnalyse"/>
      </w:pPr>
      <w:r w:rsidRPr="00E30957">
        <w:t>Vorläufige Analyse und Bewertung der Gutachter: </w:t>
      </w:r>
    </w:p>
    <w:p w:rsidR="00F16DBB" w:rsidRDefault="00F16DBB" w:rsidP="00DC028E">
      <w:r>
        <w:t xml:space="preserve">Die Gutachter stellen fest, dass grundsätzlich alle Dokumente für </w:t>
      </w:r>
      <w:r w:rsidRPr="00C73075">
        <w:rPr>
          <w:u w:val="single"/>
        </w:rPr>
        <w:t>beide Studiengänge</w:t>
      </w:r>
      <w:r w:rsidRPr="00C73075">
        <w:t>, Studienver</w:t>
      </w:r>
      <w:r>
        <w:t>lauf, Prüfungsan</w:t>
      </w:r>
      <w:r w:rsidRPr="00C73075">
        <w:t>forderungen und Zugangsvoraussetzungen einschl</w:t>
      </w:r>
      <w:r>
        <w:t>ießlich der Nachteilsausgleichs</w:t>
      </w:r>
      <w:r w:rsidRPr="00C73075">
        <w:t xml:space="preserve">regelungen für Studierende mit Behinderung </w:t>
      </w:r>
      <w:r>
        <w:t>vorliegen, jedoch tei</w:t>
      </w:r>
      <w:r>
        <w:t>l</w:t>
      </w:r>
      <w:r>
        <w:t>weise noch nicht abschließend bearbeitet und verabschiedet/veröffentlich sind</w:t>
      </w:r>
      <w:r w:rsidRPr="00C73075">
        <w:t xml:space="preserve">. </w:t>
      </w:r>
      <w:r>
        <w:t xml:space="preserve">Nach Auskunft der Programmverantwortlichen muss die Studien- und Prüfungsordnung des </w:t>
      </w:r>
      <w:r w:rsidRPr="00334A1D">
        <w:rPr>
          <w:u w:val="single"/>
        </w:rPr>
        <w:t>Bachelorstudiengangs</w:t>
      </w:r>
      <w:r>
        <w:t xml:space="preserve"> nicht überarbeitet werden muss, lediglich der Studienverlaufsplan, der Teil der Prüfungsordnung ist, muss angepasst werden. Für den </w:t>
      </w:r>
      <w:r w:rsidRPr="00334A1D">
        <w:rPr>
          <w:u w:val="single"/>
        </w:rPr>
        <w:t>Masterstudiengang</w:t>
      </w:r>
      <w:r>
        <w:t xml:space="preserve"> liegt lediglich der Entwurf einer Studien- und Prüfungsordnung vor, der noch nicht offiziell verabschiedet und veröffentlicht wurde. Dies muss für eine abschließende Akkreditierung nachgeholt werden. </w:t>
      </w:r>
      <w:r w:rsidR="00EE6F5C" w:rsidRPr="00C04707">
        <w:t xml:space="preserve">Für beide Studiengänge liegen den Gutachtern </w:t>
      </w:r>
      <w:proofErr w:type="spellStart"/>
      <w:r w:rsidR="00EE6F5C" w:rsidRPr="00C04707">
        <w:t>Diploma</w:t>
      </w:r>
      <w:proofErr w:type="spellEnd"/>
      <w:r w:rsidR="00EE6F5C" w:rsidRPr="00C04707">
        <w:t xml:space="preserve"> Supplement</w:t>
      </w:r>
      <w:r w:rsidR="00C04707">
        <w:t>s und Abschlusszeugnisse</w:t>
      </w:r>
      <w:r w:rsidR="00EE6F5C" w:rsidRPr="00C04707">
        <w:t xml:space="preserve"> vor</w:t>
      </w:r>
      <w:r w:rsidR="00C04707">
        <w:t>, die sich jedoch noch auf die älteren Curricula beziehen. Die Gutachter erwarten auch hierzu die Vorlage der überarbeiteten, angepassten Versionen</w:t>
      </w:r>
      <w:r>
        <w:t>.</w:t>
      </w:r>
    </w:p>
    <w:p w:rsidR="00F16DBB" w:rsidRDefault="00F16DBB" w:rsidP="009568BF">
      <w:pPr>
        <w:pStyle w:val="Bewertungberschrift1"/>
      </w:pPr>
      <w:r w:rsidRPr="00806004">
        <w:t>Abschließende Bewertung der Gutachter nach Stellungnahme der Hochschule</w:t>
      </w:r>
      <w:r>
        <w:t xml:space="preserve"> zum Kr</w:t>
      </w:r>
      <w:r>
        <w:t>i</w:t>
      </w:r>
      <w:r>
        <w:t>terium 2.8</w:t>
      </w:r>
      <w:r w:rsidRPr="00806004">
        <w:t>:</w:t>
      </w:r>
    </w:p>
    <w:p w:rsidR="00F16DBB" w:rsidRDefault="00F16DBB" w:rsidP="009568BF">
      <w:pPr>
        <w:pStyle w:val="Bewertung"/>
      </w:pPr>
      <w:r w:rsidRPr="00C232A2">
        <w:t>[…]</w:t>
      </w:r>
    </w:p>
    <w:p w:rsidR="00F16DBB" w:rsidRPr="00C232A2" w:rsidRDefault="00F16DBB" w:rsidP="009568BF">
      <w:pPr>
        <w:pStyle w:val="Bewertung"/>
      </w:pPr>
      <w:r>
        <w:t>Die Gutachter bewerten das Kriterium als vollständig</w:t>
      </w:r>
      <w:r>
        <w:rPr>
          <w:highlight w:val="yellow"/>
        </w:rPr>
        <w:t>/</w:t>
      </w:r>
      <w:r>
        <w:t>überwiegend</w:t>
      </w:r>
      <w:r>
        <w:rPr>
          <w:highlight w:val="yellow"/>
        </w:rPr>
        <w:t>/</w:t>
      </w:r>
      <w:r>
        <w:t>teilweise</w:t>
      </w:r>
      <w:r>
        <w:rPr>
          <w:highlight w:val="yellow"/>
        </w:rPr>
        <w:t>/</w:t>
      </w:r>
      <w:r>
        <w:t>nicht erfüllt.</w:t>
      </w:r>
    </w:p>
    <w:p w:rsidR="00F16DBB" w:rsidRPr="004A3C07" w:rsidRDefault="00F16DBB" w:rsidP="00F97377">
      <w:pPr>
        <w:pStyle w:val="berschrift3"/>
      </w:pPr>
      <w:r w:rsidRPr="004A3C07">
        <w:t>Kriterium 2.</w:t>
      </w:r>
      <w:r>
        <w:t xml:space="preserve">9 </w:t>
      </w:r>
      <w:r w:rsidRPr="0080716D">
        <w:t>Qualitäts</w:t>
      </w:r>
      <w:r>
        <w:t xml:space="preserve">sicherung und Weiterentwicklung </w:t>
      </w:r>
    </w:p>
    <w:p w:rsidR="00F16DBB" w:rsidRPr="00AA72FD" w:rsidRDefault="00F16DBB" w:rsidP="00BB3CD3">
      <w:pPr>
        <w:pStyle w:val="EvidenzenVorlufigeAnalyse"/>
      </w:pPr>
      <w:r w:rsidRPr="00AA72FD">
        <w:t xml:space="preserve">Evidenzen: </w:t>
      </w:r>
    </w:p>
    <w:p w:rsidR="00F16DBB" w:rsidRDefault="00F16DBB" w:rsidP="00D40C56">
      <w:pPr>
        <w:pStyle w:val="Aufzhlung"/>
        <w:ind w:left="568" w:hanging="284"/>
      </w:pPr>
      <w:r>
        <w:t>Selbstbericht der Hochschule</w:t>
      </w:r>
    </w:p>
    <w:p w:rsidR="00F16DBB" w:rsidRDefault="00F16DBB" w:rsidP="00D40C56">
      <w:pPr>
        <w:pStyle w:val="Aufzhlung"/>
        <w:ind w:left="568" w:hanging="284"/>
      </w:pPr>
      <w:r>
        <w:t>Auditgespräche</w:t>
      </w:r>
    </w:p>
    <w:p w:rsidR="00F16DBB" w:rsidRDefault="00F16DBB" w:rsidP="00BB3CD3">
      <w:pPr>
        <w:pStyle w:val="EvidenzenVorlufigeAnalyse"/>
      </w:pPr>
      <w:r w:rsidRPr="00C232A2">
        <w:lastRenderedPageBreak/>
        <w:t>Vorläufige Analyse und Bewertung der Gutachter:</w:t>
      </w:r>
      <w:r>
        <w:t> </w:t>
      </w:r>
    </w:p>
    <w:p w:rsidR="00F16DBB" w:rsidRDefault="00F16DBB" w:rsidP="0080716D">
      <w:r w:rsidRPr="00C73075">
        <w:t xml:space="preserve">Die Gutachter erkennen, dass an der </w:t>
      </w:r>
      <w:r>
        <w:t>TH Köln</w:t>
      </w:r>
      <w:r w:rsidRPr="00C73075">
        <w:t xml:space="preserve"> und </w:t>
      </w:r>
      <w:r>
        <w:t>im Studiengang Medieninformatik e</w:t>
      </w:r>
      <w:r w:rsidRPr="00C73075">
        <w:t xml:space="preserve">in mehrschichtiges Qualitätssicherungssystem etabliert wurde, das </w:t>
      </w:r>
      <w:proofErr w:type="gramStart"/>
      <w:r w:rsidRPr="00C73075">
        <w:t>regelmäßig</w:t>
      </w:r>
      <w:proofErr w:type="gramEnd"/>
      <w:r w:rsidRPr="00C73075">
        <w:t xml:space="preserve"> </w:t>
      </w:r>
      <w:r w:rsidR="002C4A5C">
        <w:t>F</w:t>
      </w:r>
      <w:r w:rsidRPr="00C73075">
        <w:t xml:space="preserve">eedback von Studiereden, Lehrenden, </w:t>
      </w:r>
      <w:r w:rsidR="002C4A5C">
        <w:t xml:space="preserve">Absolventen und Arbeitgebern </w:t>
      </w:r>
      <w:r w:rsidRPr="00C73075">
        <w:t>erfass</w:t>
      </w:r>
      <w:r w:rsidR="002C4A5C">
        <w:t>t</w:t>
      </w:r>
      <w:r w:rsidRPr="00C73075">
        <w:t xml:space="preserve"> und in der Kons</w:t>
      </w:r>
      <w:r w:rsidRPr="00C73075">
        <w:t>e</w:t>
      </w:r>
      <w:r w:rsidRPr="00C73075">
        <w:t>quenz bei Kritik e</w:t>
      </w:r>
      <w:r w:rsidR="002C4A5C">
        <w:t>ine Verbesserung der Zustände initiiert</w:t>
      </w:r>
      <w:r w:rsidRPr="00C73075">
        <w:t>.</w:t>
      </w:r>
    </w:p>
    <w:p w:rsidR="00F16DBB" w:rsidRDefault="00F16DBB" w:rsidP="0080716D">
      <w:r>
        <w:t>Kern des studiengangbezogenen Qualitätsmanagements sind die Lehrveranstaltungsev</w:t>
      </w:r>
      <w:r>
        <w:t>a</w:t>
      </w:r>
      <w:r>
        <w:t>luationen, die einmal pro Jahr in einer zufällig ausgewählten Lehrveranstaltung bei jedem Dozenten verpflichtend durchgeführt werden müssen. Freiwillig können weitere Evalu</w:t>
      </w:r>
      <w:r>
        <w:t>a</w:t>
      </w:r>
      <w:r>
        <w:t>tionen erfolgen, eine Möglichkeit, die, so der Eindruck der Gutachter, auch von vielen der engagierten Dozenten wahrgenommen wird. In diesem Punkt sehen die Gutachter eine Übereinstimmung mit den didaktischen Weiterbildungsangeboten, die ebenfalls von e</w:t>
      </w:r>
      <w:r>
        <w:t>i</w:t>
      </w:r>
      <w:r>
        <w:t xml:space="preserve">nem Teil der Dozenten in der Medieninformatik sehr aktiv genutzt werden. Die Regelung, dass nur eine Veranstaltung pro Jahr evaluiert wird, führt aber auch dazu, dass bei vielen der Studierenden mitunter der Eindruck entsteht, noch an </w:t>
      </w:r>
      <w:r w:rsidR="002C4A5C">
        <w:t>k</w:t>
      </w:r>
      <w:r>
        <w:t>einer Evaluation teilgeno</w:t>
      </w:r>
      <w:r>
        <w:t>m</w:t>
      </w:r>
      <w:r>
        <w:t>men zu haben und nur geringfügig in den Qualitätsmanagementkreislauf eingebu</w:t>
      </w:r>
      <w:r>
        <w:t>n</w:t>
      </w:r>
      <w:r>
        <w:t>den zu sein. Die Gutachter begrüßen darüber hinaus, dass die Evaluation auf die Lernziele der Studi</w:t>
      </w:r>
      <w:r>
        <w:t>e</w:t>
      </w:r>
      <w:r>
        <w:t>renden und der Veranstaltungen abzielt und keine reine Bewertung von Leistung, Einrichtung, etc. vornimmt. Die Ergebnisse der Evaluation werden freiwillig von vi</w:t>
      </w:r>
      <w:r>
        <w:t>e</w:t>
      </w:r>
      <w:r>
        <w:t>len Dozenten auf der Homepage veröffentlicht, alle Ergebnisse gehen vertraulich an den D</w:t>
      </w:r>
      <w:r>
        <w:t>e</w:t>
      </w:r>
      <w:r>
        <w:t>kan der Fakultät, der jedes Jahr ein persönliches Gespräch mit den drei am schwäch</w:t>
      </w:r>
      <w:r>
        <w:t>s</w:t>
      </w:r>
      <w:r>
        <w:t>ten bewerteten Lehren</w:t>
      </w:r>
      <w:r w:rsidR="007D549B">
        <w:t>den</w:t>
      </w:r>
      <w:r>
        <w:t xml:space="preserve"> führt, um Verbesserungen herbeizuführen. Die Evaluationen so</w:t>
      </w:r>
      <w:r>
        <w:t>l</w:t>
      </w:r>
      <w:r>
        <w:t xml:space="preserve">len nach rund zwei Dritteln der Lehrveranstaltungen erfolgen, damit im Anschluss an die Befragung auch die </w:t>
      </w:r>
      <w:r w:rsidR="007D549B">
        <w:t xml:space="preserve">(teilnehmenden) </w:t>
      </w:r>
      <w:r>
        <w:t>Studierenden in den Verbesserungsprozess inne</w:t>
      </w:r>
      <w:r>
        <w:t>r</w:t>
      </w:r>
      <w:r>
        <w:t>halb der Lehrveranstaltung aktiv eingebunden werden können. Die Studierenden bekl</w:t>
      </w:r>
      <w:r>
        <w:t>a</w:t>
      </w:r>
      <w:r>
        <w:t>gen allerdings, dass dies nicht immer geschieht, bzw. eine Befragung erst so spät im S</w:t>
      </w:r>
      <w:r>
        <w:t>e</w:t>
      </w:r>
      <w:r>
        <w:t>mester stattfindet, dass enttäuschte Studierende die Veranstaltungen bereits verlassen haben. Die Gutachter erkennen, dass die Fakultät um eine rechtzeitige Befragung bemüht ist, regen aber an, Lösungen zu entwickeln, wie die Studierenden noch aktiver oder rech</w:t>
      </w:r>
      <w:r>
        <w:t>t</w:t>
      </w:r>
      <w:r>
        <w:t>zeitiger in den Prozess eingebunden werden können.</w:t>
      </w:r>
    </w:p>
    <w:p w:rsidR="00F16DBB" w:rsidRDefault="00F16DBB" w:rsidP="00D40C56">
      <w:r>
        <w:t>Die Gutachter hätten darüber hinaus aktuelle Ergebnisse aus der Absolventenbefragung wünschenswert gefunden, erfahren aber, dass diese an der TH Köln seit einigen Jahren zentral erfolgen muss, was zu einer erheblichen Reduktion der Rücklaufquote geführt habe und eine deutliche zeitliche Verzögerung bei der Ermittlung der Ergebnisse mit sich bringt. Aus diesem Grund liegen für den Studiengang keine aktuellen Zahlen vor. Da die Gutachter aber erkennen, dass dieses Versäumnis nicht in der Verantwortung der Faku</w:t>
      </w:r>
      <w:r>
        <w:t>l</w:t>
      </w:r>
      <w:r>
        <w:t xml:space="preserve">tät liegt und da derartige Daten grundsätzlich erhoben werden, sehen sie hierin keinen Vorwurf an die Programmverantwortlichen.  </w:t>
      </w:r>
    </w:p>
    <w:p w:rsidR="00F16DBB" w:rsidRDefault="00F16DBB" w:rsidP="009568BF">
      <w:pPr>
        <w:pStyle w:val="Bewertungberschrift1"/>
      </w:pPr>
      <w:r w:rsidRPr="00806004">
        <w:lastRenderedPageBreak/>
        <w:t>Abschließende Bewertung der Gutachter nach Stellungnahme der Hochschule</w:t>
      </w:r>
      <w:r>
        <w:t xml:space="preserve"> zum Kr</w:t>
      </w:r>
      <w:r>
        <w:t>i</w:t>
      </w:r>
      <w:r>
        <w:t>terium 2.9</w:t>
      </w:r>
      <w:r w:rsidRPr="00806004">
        <w:t>:</w:t>
      </w:r>
    </w:p>
    <w:p w:rsidR="00F16DBB" w:rsidRDefault="00F16DBB" w:rsidP="009568BF">
      <w:pPr>
        <w:pStyle w:val="Bewertung"/>
      </w:pPr>
      <w:r w:rsidRPr="00C232A2">
        <w:t>[…]</w:t>
      </w:r>
    </w:p>
    <w:p w:rsidR="00F16DBB" w:rsidRDefault="00F16DBB" w:rsidP="009568BF">
      <w:pPr>
        <w:pStyle w:val="Bewertung"/>
      </w:pPr>
      <w:r>
        <w:t>Die Gutachter bewerten das Kriterium als vollständig</w:t>
      </w:r>
      <w:r>
        <w:rPr>
          <w:highlight w:val="yellow"/>
        </w:rPr>
        <w:t>/</w:t>
      </w:r>
      <w:r>
        <w:t>überwiegend</w:t>
      </w:r>
      <w:r>
        <w:rPr>
          <w:highlight w:val="yellow"/>
        </w:rPr>
        <w:t>/</w:t>
      </w:r>
      <w:r>
        <w:t>teilweise</w:t>
      </w:r>
      <w:r>
        <w:rPr>
          <w:highlight w:val="yellow"/>
        </w:rPr>
        <w:t>/</w:t>
      </w:r>
      <w:r>
        <w:t>nicht erfüllt.</w:t>
      </w:r>
    </w:p>
    <w:p w:rsidR="00F16DBB" w:rsidRPr="004A3C07" w:rsidRDefault="00F16DBB" w:rsidP="00F97377">
      <w:pPr>
        <w:pStyle w:val="berschrift3"/>
      </w:pPr>
      <w:r w:rsidRPr="004A3C07">
        <w:t>Kriterium 2.</w:t>
      </w:r>
      <w:r>
        <w:t xml:space="preserve">10 Studiengänge mit besonderem Profilanspruch </w:t>
      </w:r>
    </w:p>
    <w:p w:rsidR="00F16DBB" w:rsidRDefault="00F16DBB" w:rsidP="003D0316">
      <w:r>
        <w:t xml:space="preserve">Nicht relevant. </w:t>
      </w:r>
    </w:p>
    <w:p w:rsidR="00F16DBB" w:rsidRPr="009568BF" w:rsidRDefault="00F16DBB" w:rsidP="009568BF">
      <w:pPr>
        <w:pStyle w:val="Bewertungberschrift1"/>
      </w:pPr>
      <w:r w:rsidRPr="009568BF">
        <w:t>Abschließende Bewertung der Gutachter nach Stellungnahme der Hochschule zum Kr</w:t>
      </w:r>
      <w:r w:rsidRPr="009568BF">
        <w:t>i</w:t>
      </w:r>
      <w:r w:rsidRPr="009568BF">
        <w:t>terium 2.10:</w:t>
      </w:r>
    </w:p>
    <w:p w:rsidR="00F16DBB" w:rsidRDefault="00F16DBB" w:rsidP="009568BF">
      <w:pPr>
        <w:pStyle w:val="Bewertung"/>
      </w:pPr>
      <w:r w:rsidRPr="00C232A2">
        <w:t>[…]</w:t>
      </w:r>
    </w:p>
    <w:p w:rsidR="00F16DBB" w:rsidRDefault="00F16DBB" w:rsidP="009568BF">
      <w:pPr>
        <w:pStyle w:val="Bewertung"/>
      </w:pPr>
      <w:r>
        <w:t>Die Gutachter bewerten das Kriterium als vollständig</w:t>
      </w:r>
      <w:r>
        <w:rPr>
          <w:highlight w:val="yellow"/>
        </w:rPr>
        <w:t>/</w:t>
      </w:r>
      <w:r>
        <w:t>überwiegend</w:t>
      </w:r>
      <w:r>
        <w:rPr>
          <w:highlight w:val="yellow"/>
        </w:rPr>
        <w:t>/</w:t>
      </w:r>
      <w:r>
        <w:t>teilweise</w:t>
      </w:r>
      <w:r>
        <w:rPr>
          <w:highlight w:val="yellow"/>
        </w:rPr>
        <w:t>/</w:t>
      </w:r>
      <w:r>
        <w:t>nicht erfüllt.</w:t>
      </w:r>
    </w:p>
    <w:p w:rsidR="00F16DBB" w:rsidRPr="004A3C07" w:rsidRDefault="00F16DBB" w:rsidP="00F97377">
      <w:pPr>
        <w:pStyle w:val="berschrift3"/>
      </w:pPr>
      <w:r w:rsidRPr="004A3C07">
        <w:t>Kriterium 2.</w:t>
      </w:r>
      <w:r>
        <w:t xml:space="preserve">11 Geschlechtergerechtigkeit und Chancengleichheit </w:t>
      </w:r>
    </w:p>
    <w:p w:rsidR="00F16DBB" w:rsidRDefault="00F16DBB" w:rsidP="00BB3CD3">
      <w:pPr>
        <w:pStyle w:val="EvidenzenVorlufigeAnalyse"/>
      </w:pPr>
      <w:r w:rsidRPr="00C232A2">
        <w:t xml:space="preserve">Evidenzen: </w:t>
      </w:r>
    </w:p>
    <w:p w:rsidR="00F16DBB" w:rsidRDefault="00F16DBB" w:rsidP="005E2AB5">
      <w:pPr>
        <w:pStyle w:val="Aufzhlung"/>
      </w:pPr>
      <w:r>
        <w:t>Selbstbericht der Hochschule</w:t>
      </w:r>
    </w:p>
    <w:p w:rsidR="00F16DBB" w:rsidRDefault="00F16DBB" w:rsidP="0080716D">
      <w:pPr>
        <w:pStyle w:val="Aufzhlung"/>
      </w:pPr>
      <w:r>
        <w:t xml:space="preserve">Beratungs-Homepage der TH Köln (Zugriff 03.05.2017): </w:t>
      </w:r>
    </w:p>
    <w:p w:rsidR="00F16DBB" w:rsidRDefault="00EE6F5C" w:rsidP="005E2AB5">
      <w:pPr>
        <w:pStyle w:val="Aufzhlung"/>
        <w:numPr>
          <w:ilvl w:val="1"/>
          <w:numId w:val="5"/>
        </w:numPr>
      </w:pPr>
      <w:hyperlink r:id="rId26" w:history="1">
        <w:r w:rsidR="00F16DBB" w:rsidRPr="001956D6">
          <w:rPr>
            <w:rStyle w:val="Hyperlink"/>
          </w:rPr>
          <w:t>https://www.th-koeln.de/studium/beratung_552.php</w:t>
        </w:r>
      </w:hyperlink>
      <w:r w:rsidR="00F16DBB">
        <w:t xml:space="preserve"> </w:t>
      </w:r>
    </w:p>
    <w:p w:rsidR="00F16DBB" w:rsidRDefault="00F16DBB" w:rsidP="005E2AB5">
      <w:pPr>
        <w:pStyle w:val="Aufzhlung"/>
      </w:pPr>
      <w:r>
        <w:t>Auditgespräche</w:t>
      </w:r>
    </w:p>
    <w:p w:rsidR="00F16DBB" w:rsidRDefault="00F16DBB" w:rsidP="00BB3CD3">
      <w:pPr>
        <w:pStyle w:val="EvidenzenVorlufigeAnalyse"/>
      </w:pPr>
      <w:r w:rsidRPr="00C232A2">
        <w:t>Vorläufige Analyse und Bewertung der Gutachter:</w:t>
      </w:r>
      <w:r>
        <w:t> </w:t>
      </w:r>
    </w:p>
    <w:p w:rsidR="00F16DBB" w:rsidRDefault="00F16DBB" w:rsidP="0080716D">
      <w:r w:rsidRPr="00FE6BEB">
        <w:t xml:space="preserve">Die Gutachter stellen fest, dass die </w:t>
      </w:r>
      <w:r>
        <w:t>TH Köln ein angemessenes Gleichstel</w:t>
      </w:r>
      <w:r w:rsidRPr="00FE6BEB">
        <w:t xml:space="preserve">lungs- und </w:t>
      </w:r>
      <w:proofErr w:type="spellStart"/>
      <w:r w:rsidRPr="00FE6BEB">
        <w:t>Diversitykonzept</w:t>
      </w:r>
      <w:proofErr w:type="spellEnd"/>
      <w:r w:rsidRPr="00FE6BEB">
        <w:t xml:space="preserve"> verfolgt, welches sich auch in zahlreichen Beratungs- und Unterstü</w:t>
      </w:r>
      <w:r w:rsidRPr="00FE6BEB">
        <w:t>t</w:t>
      </w:r>
      <w:r w:rsidRPr="00FE6BEB">
        <w:t>zungsangeboten für Frauen, Studierende</w:t>
      </w:r>
      <w:r>
        <w:t>n</w:t>
      </w:r>
      <w:r w:rsidRPr="00FE6BEB">
        <w:t xml:space="preserve"> mit K</w:t>
      </w:r>
      <w:r>
        <w:t xml:space="preserve">indern, </w:t>
      </w:r>
      <w:r w:rsidRPr="00FE6BEB">
        <w:t>Studierende</w:t>
      </w:r>
      <w:r>
        <w:t>n</w:t>
      </w:r>
      <w:r w:rsidRPr="00FE6BEB">
        <w:t xml:space="preserve"> mit Behinderung </w:t>
      </w:r>
      <w:r>
        <w:t xml:space="preserve">oder mit psycho-sozialen Problemen </w:t>
      </w:r>
      <w:r w:rsidRPr="00FE6BEB">
        <w:t xml:space="preserve">manifestiert. </w:t>
      </w:r>
      <w:r>
        <w:t>Über das Mentoring-Programm „B</w:t>
      </w:r>
      <w:r>
        <w:t>e</w:t>
      </w:r>
      <w:r>
        <w:t>rufseinstieg“ wird darüber hinaus eine gezielte Karriereförderung für Frauen aus den MINT-Studienfächern angeboten.</w:t>
      </w:r>
    </w:p>
    <w:p w:rsidR="00F16DBB" w:rsidRPr="00006E8E" w:rsidRDefault="00F16DBB" w:rsidP="002B7397">
      <w:pPr>
        <w:rPr>
          <w:i/>
          <w:iCs/>
        </w:rPr>
      </w:pPr>
      <w:r w:rsidRPr="00006E8E">
        <w:rPr>
          <w:i/>
          <w:iCs/>
        </w:rPr>
        <w:t xml:space="preserve">Zur Berücksichtigung der Belange der Studierenden </w:t>
      </w:r>
      <w:r>
        <w:rPr>
          <w:i/>
          <w:iCs/>
        </w:rPr>
        <w:t>sind die betreffenden Ausführungen zu</w:t>
      </w:r>
      <w:r w:rsidRPr="00006E8E">
        <w:rPr>
          <w:i/>
          <w:iCs/>
        </w:rPr>
        <w:t xml:space="preserve"> Kriterium 2.</w:t>
      </w:r>
      <w:r>
        <w:rPr>
          <w:i/>
          <w:iCs/>
        </w:rPr>
        <w:t>4</w:t>
      </w:r>
      <w:r w:rsidRPr="00006E8E">
        <w:rPr>
          <w:i/>
          <w:iCs/>
        </w:rPr>
        <w:t xml:space="preserve"> </w:t>
      </w:r>
      <w:r>
        <w:rPr>
          <w:i/>
          <w:iCs/>
        </w:rPr>
        <w:t>zu vergleichen.</w:t>
      </w:r>
    </w:p>
    <w:p w:rsidR="00F16DBB" w:rsidRDefault="00F16DBB" w:rsidP="009568BF">
      <w:pPr>
        <w:pStyle w:val="Bewertungberschrift1"/>
      </w:pPr>
      <w:r w:rsidRPr="00806004">
        <w:t>Abschließende Bewertung der Gutachter nach Stellungnahme der Hochschule</w:t>
      </w:r>
      <w:r>
        <w:t xml:space="preserve"> zum Kr</w:t>
      </w:r>
      <w:r>
        <w:t>i</w:t>
      </w:r>
      <w:r>
        <w:t>terium 2.11</w:t>
      </w:r>
      <w:r w:rsidRPr="00806004">
        <w:t>:</w:t>
      </w:r>
    </w:p>
    <w:p w:rsidR="00F16DBB" w:rsidRDefault="00F16DBB" w:rsidP="00E30957">
      <w:pPr>
        <w:pStyle w:val="Bewertung"/>
      </w:pPr>
      <w:r w:rsidRPr="00C232A2">
        <w:t>[…]</w:t>
      </w:r>
    </w:p>
    <w:p w:rsidR="00F16DBB" w:rsidRDefault="00F16DBB" w:rsidP="00E30957">
      <w:pPr>
        <w:pStyle w:val="Bewertung"/>
      </w:pPr>
      <w:r>
        <w:lastRenderedPageBreak/>
        <w:t>Die Gutachter bewerten das Kriterium als vollständig</w:t>
      </w:r>
      <w:r>
        <w:rPr>
          <w:highlight w:val="yellow"/>
        </w:rPr>
        <w:t>/</w:t>
      </w:r>
      <w:r>
        <w:t>überwiegend</w:t>
      </w:r>
      <w:r>
        <w:rPr>
          <w:highlight w:val="yellow"/>
        </w:rPr>
        <w:t>/</w:t>
      </w:r>
      <w:r>
        <w:t>teilweise</w:t>
      </w:r>
      <w:r>
        <w:rPr>
          <w:highlight w:val="yellow"/>
        </w:rPr>
        <w:t>/</w:t>
      </w:r>
      <w:r>
        <w:t>nicht erfüllt.</w:t>
      </w:r>
    </w:p>
    <w:p w:rsidR="00F16DBB" w:rsidRPr="009568BF" w:rsidRDefault="00F16DBB" w:rsidP="009568BF">
      <w:pPr>
        <w:sectPr w:rsidR="00F16DBB" w:rsidRPr="009568BF" w:rsidSect="00CA0DE4">
          <w:pgSz w:w="11906" w:h="16838" w:code="9"/>
          <w:pgMar w:top="1701" w:right="1134" w:bottom="1701" w:left="1985" w:header="992" w:footer="709" w:gutter="0"/>
          <w:cols w:space="708"/>
          <w:titlePg/>
          <w:rtlGutter/>
          <w:docGrid w:linePitch="360"/>
        </w:sectPr>
      </w:pPr>
    </w:p>
    <w:p w:rsidR="00F16DBB" w:rsidRDefault="00F16DBB" w:rsidP="008A0765">
      <w:pPr>
        <w:pStyle w:val="berschrift1"/>
      </w:pPr>
      <w:bookmarkStart w:id="5" w:name="_Toc480362428"/>
      <w:r w:rsidRPr="009C1D8E">
        <w:lastRenderedPageBreak/>
        <w:t>Nachlieferungen</w:t>
      </w:r>
      <w:bookmarkEnd w:id="5"/>
    </w:p>
    <w:p w:rsidR="00F16DBB" w:rsidRDefault="00F16DBB" w:rsidP="0075300B">
      <w:r>
        <w:t>Um im weiteren Verlauf des Verfahrens eine abschließende Bewertung vornehmen zu können, bitten die Gutachter um die Ergänzung bislang fehlender oder unklarer Inform</w:t>
      </w:r>
      <w:r>
        <w:t>a</w:t>
      </w:r>
      <w:r>
        <w:t>tionen im Rahmen von Nachlieferungen gemeinsam mit der Stellungnahme der Hoc</w:t>
      </w:r>
      <w:r>
        <w:t>h</w:t>
      </w:r>
      <w:r>
        <w:t>schule zu den vorangehenden Abschnitten des Akkreditierungsberichtes:</w:t>
      </w:r>
    </w:p>
    <w:p w:rsidR="00F16DBB" w:rsidRDefault="00F16DBB" w:rsidP="00532C0C">
      <w:pPr>
        <w:pStyle w:val="Listenabsatz"/>
        <w:numPr>
          <w:ilvl w:val="0"/>
          <w:numId w:val="3"/>
        </w:numPr>
      </w:pPr>
      <w:r>
        <w:t>Lehrverflechtungsmatrix für den</w:t>
      </w:r>
      <w:r w:rsidRPr="00532C0C">
        <w:t xml:space="preserve"> Studiengang Medieninformatik inklusive der </w:t>
      </w:r>
      <w:r w:rsidR="00896B97">
        <w:t>in der Lehre tätigen</w:t>
      </w:r>
      <w:r w:rsidR="00896B97" w:rsidRPr="00532C0C">
        <w:t xml:space="preserve"> </w:t>
      </w:r>
      <w:r w:rsidRPr="00532C0C">
        <w:t>Mitarbeiter (zusätzlich zu den Stunden, die in verwandten I</w:t>
      </w:r>
      <w:r w:rsidRPr="00532C0C">
        <w:t>n</w:t>
      </w:r>
      <w:r w:rsidRPr="00532C0C">
        <w:t>for</w:t>
      </w:r>
      <w:r>
        <w:t>matik</w:t>
      </w:r>
      <w:r w:rsidRPr="00532C0C">
        <w:t>studiengängen absolviert werden)</w:t>
      </w:r>
      <w:r w:rsidR="00896B97">
        <w:t xml:space="preserve">. </w:t>
      </w:r>
    </w:p>
    <w:p w:rsidR="00896B97" w:rsidRDefault="00C03921" w:rsidP="00532C0C">
      <w:pPr>
        <w:pStyle w:val="Listenabsatz"/>
        <w:numPr>
          <w:ilvl w:val="0"/>
          <w:numId w:val="3"/>
        </w:numPr>
      </w:pPr>
      <w:r>
        <w:t xml:space="preserve">Ggf. </w:t>
      </w:r>
      <w:r w:rsidR="00896B97">
        <w:t>Zeugnismuster für die neue Studiengangstruktur bzw. das neue Curriculum mit Schwerpunkten. (Ich frage mich, ob nicht auch das DS geändert werden müs</w:t>
      </w:r>
      <w:r w:rsidR="00896B97">
        <w:t>s</w:t>
      </w:r>
      <w:r w:rsidR="00896B97">
        <w:t xml:space="preserve">te, um die Schwerpunkte sichtbar zu machen.) </w:t>
      </w:r>
    </w:p>
    <w:p w:rsidR="00C04707" w:rsidRDefault="00C04707"/>
    <w:p w:rsidR="00F16DBB" w:rsidRDefault="00F16DBB" w:rsidP="00520FA7">
      <w:pPr>
        <w:sectPr w:rsidR="00F16DBB" w:rsidSect="00CA0DE4">
          <w:pgSz w:w="11906" w:h="16838" w:code="9"/>
          <w:pgMar w:top="1701" w:right="1134" w:bottom="1701" w:left="1985" w:header="992" w:footer="709" w:gutter="0"/>
          <w:cols w:space="708"/>
          <w:titlePg/>
          <w:docGrid w:linePitch="360"/>
        </w:sectPr>
      </w:pPr>
    </w:p>
    <w:p w:rsidR="00F16DBB" w:rsidRDefault="00F16DBB" w:rsidP="009C1D8E">
      <w:pPr>
        <w:pStyle w:val="berschrift1"/>
      </w:pPr>
      <w:bookmarkStart w:id="6" w:name="_Toc480362429"/>
      <w:r>
        <w:lastRenderedPageBreak/>
        <w:t>Nachtrag/Stellungnahme der Hochschule (</w:t>
      </w:r>
      <w:r w:rsidRPr="008A0765">
        <w:rPr>
          <w:highlight w:val="yellow"/>
        </w:rPr>
        <w:t>xx.xx.20xx</w:t>
      </w:r>
      <w:r>
        <w:t>)</w:t>
      </w:r>
      <w:bookmarkEnd w:id="6"/>
    </w:p>
    <w:p w:rsidR="00F16DBB" w:rsidRDefault="00F16DBB" w:rsidP="00D64DBC">
      <w:pPr>
        <w:jc w:val="left"/>
      </w:pPr>
      <w:r>
        <w:t xml:space="preserve">Die Hochschule legt eine ausführliche Stellungnahme sowie folgende Dokumente vor: </w:t>
      </w:r>
    </w:p>
    <w:p w:rsidR="00F16DBB" w:rsidRDefault="00F16DBB" w:rsidP="00F471B6">
      <w:pPr>
        <w:pStyle w:val="Aufzhlung"/>
      </w:pPr>
      <w:r>
        <w:t>[…]</w:t>
      </w:r>
    </w:p>
    <w:p w:rsidR="00F16DBB" w:rsidRDefault="00F16DBB" w:rsidP="00D64DBC">
      <w:pPr>
        <w:jc w:val="left"/>
      </w:pPr>
    </w:p>
    <w:p w:rsidR="00F16DBB" w:rsidRDefault="00F16DBB" w:rsidP="00D64DBC">
      <w:pPr>
        <w:jc w:val="left"/>
        <w:sectPr w:rsidR="00F16DBB" w:rsidSect="007F2B60">
          <w:pgSz w:w="11906" w:h="16838" w:code="9"/>
          <w:pgMar w:top="1701" w:right="1134" w:bottom="1701" w:left="1985" w:header="992" w:footer="709" w:gutter="0"/>
          <w:cols w:space="708"/>
          <w:titlePg/>
          <w:docGrid w:linePitch="360"/>
        </w:sectPr>
      </w:pPr>
    </w:p>
    <w:p w:rsidR="00F16DBB" w:rsidRPr="00BB3CD3" w:rsidRDefault="00F16DBB" w:rsidP="00BB3CD3">
      <w:pPr>
        <w:pStyle w:val="berschrift8"/>
      </w:pPr>
      <w:bookmarkStart w:id="7" w:name="_Toc480362430"/>
      <w:r w:rsidRPr="00BB3CD3">
        <w:lastRenderedPageBreak/>
        <w:t>Anhang: Lernziele und Curricula</w:t>
      </w:r>
      <w:bookmarkEnd w:id="7"/>
    </w:p>
    <w:p w:rsidR="00F16DBB" w:rsidRPr="007D1490" w:rsidRDefault="00F16DBB" w:rsidP="00615B59">
      <w:r>
        <w:t xml:space="preserve">Gem. </w:t>
      </w:r>
      <w:r w:rsidR="002C4A5C">
        <w:t xml:space="preserve">dem noch nicht abschließend an das neue Curriculum angepassten </w:t>
      </w:r>
      <w:proofErr w:type="spellStart"/>
      <w:r>
        <w:t>Diploma</w:t>
      </w:r>
      <w:proofErr w:type="spellEnd"/>
      <w:r>
        <w:t xml:space="preserve"> Sup</w:t>
      </w:r>
      <w:r>
        <w:t>p</w:t>
      </w:r>
      <w:r>
        <w:t>lement</w:t>
      </w:r>
      <w:r w:rsidRPr="007D1490">
        <w:t xml:space="preserve"> so</w:t>
      </w:r>
      <w:r w:rsidRPr="007D1490">
        <w:t>l</w:t>
      </w:r>
      <w:r w:rsidRPr="007D1490">
        <w:t xml:space="preserve">len mit dem </w:t>
      </w:r>
      <w:r>
        <w:rPr>
          <w:u w:val="single"/>
        </w:rPr>
        <w:t>Bachelor</w:t>
      </w:r>
      <w:r w:rsidRPr="007D1490">
        <w:rPr>
          <w:u w:val="single"/>
        </w:rPr>
        <w:t>studiengang</w:t>
      </w:r>
      <w:r>
        <w:rPr>
          <w:u w:val="single"/>
        </w:rPr>
        <w:t xml:space="preserve"> Medieninformatik</w:t>
      </w:r>
      <w:r w:rsidRPr="007D1490">
        <w:t xml:space="preserve"> folgende </w:t>
      </w:r>
      <w:r w:rsidRPr="007D1490">
        <w:rPr>
          <w:b/>
          <w:bCs/>
        </w:rPr>
        <w:t>Lernergebnisse</w:t>
      </w:r>
      <w:r w:rsidRPr="007D1490">
        <w:t xml:space="preserve"> erreicht we</w:t>
      </w:r>
      <w:r w:rsidRPr="007D1490">
        <w:t>r</w:t>
      </w:r>
      <w:r w:rsidRPr="007D1490">
        <w:t xml:space="preserve">den: </w:t>
      </w:r>
    </w:p>
    <w:p w:rsidR="00F16DBB" w:rsidRPr="00A00FE1" w:rsidRDefault="00F16DBB" w:rsidP="00532C0C">
      <w:pPr>
        <w:rPr>
          <w:lang w:val="en-GB"/>
        </w:rPr>
      </w:pPr>
      <w:r w:rsidRPr="00A00FE1">
        <w:rPr>
          <w:lang w:val="en-GB"/>
        </w:rPr>
        <w:t>„Graduates of the Bachelor’s program in Media Informatics will attain profound know</w:t>
      </w:r>
      <w:r w:rsidRPr="00A00FE1">
        <w:rPr>
          <w:lang w:val="en-GB"/>
        </w:rPr>
        <w:t>l</w:t>
      </w:r>
      <w:r w:rsidRPr="00A00FE1">
        <w:rPr>
          <w:lang w:val="en-GB"/>
        </w:rPr>
        <w:t>edge and understanding of the general principles of informatics and of media informatics in particular. They will be proficient in analytical thinking and problem solving, will be able to abstract, create real-world problems, develop models, distinguish between model and reality, evaluate models and act in formal domains.</w:t>
      </w:r>
    </w:p>
    <w:p w:rsidR="00F16DBB" w:rsidRPr="00A00FE1" w:rsidRDefault="00F16DBB" w:rsidP="00532C0C">
      <w:pPr>
        <w:rPr>
          <w:lang w:val="en-GB"/>
        </w:rPr>
      </w:pPr>
      <w:r w:rsidRPr="00A00FE1">
        <w:rPr>
          <w:lang w:val="en-GB"/>
        </w:rPr>
        <w:t>Graduates will be capable of solving problems in the field of media informatics, which is oftentimes an ill-defined or incomplete academic field and is often prioritized differently by different stakeholders. Students will learn how to formulate, formalize and solve pro</w:t>
      </w:r>
      <w:r w:rsidRPr="00A00FE1">
        <w:rPr>
          <w:lang w:val="en-GB"/>
        </w:rPr>
        <w:t>b</w:t>
      </w:r>
      <w:r w:rsidRPr="00A00FE1">
        <w:rPr>
          <w:lang w:val="en-GB"/>
        </w:rPr>
        <w:t>lems and create new or emerging topics within the field of media informatics.</w:t>
      </w:r>
    </w:p>
    <w:p w:rsidR="00F16DBB" w:rsidRPr="00A00FE1" w:rsidRDefault="00F16DBB" w:rsidP="00532C0C">
      <w:pPr>
        <w:rPr>
          <w:lang w:val="en-GB"/>
        </w:rPr>
      </w:pPr>
      <w:r w:rsidRPr="00A00FE1">
        <w:rPr>
          <w:lang w:val="en-GB"/>
        </w:rPr>
        <w:t>Students will be able to analyze problems related to the conceptualization of media-based IT-</w:t>
      </w:r>
      <w:proofErr w:type="gramStart"/>
      <w:r w:rsidRPr="00A00FE1">
        <w:rPr>
          <w:lang w:val="en-GB"/>
        </w:rPr>
        <w:t>systems,</w:t>
      </w:r>
      <w:proofErr w:type="gramEnd"/>
      <w:r w:rsidRPr="00A00FE1">
        <w:rPr>
          <w:lang w:val="en-GB"/>
        </w:rPr>
        <w:t xml:space="preserve"> they will develop basic competencies in media design and learn to s</w:t>
      </w:r>
      <w:r w:rsidRPr="00A00FE1">
        <w:rPr>
          <w:lang w:val="en-GB"/>
        </w:rPr>
        <w:t>e</w:t>
      </w:r>
      <w:r w:rsidRPr="00A00FE1">
        <w:rPr>
          <w:lang w:val="en-GB"/>
        </w:rPr>
        <w:t>lect appropriate media in terms of communicational objectives. They will be able to d</w:t>
      </w:r>
      <w:r w:rsidRPr="00A00FE1">
        <w:rPr>
          <w:lang w:val="en-GB"/>
        </w:rPr>
        <w:t>e</w:t>
      </w:r>
      <w:r w:rsidRPr="00A00FE1">
        <w:rPr>
          <w:lang w:val="en-GB"/>
        </w:rPr>
        <w:t>rive from and specify organizational, social and cultural contexts, limitations and rules and will be capable of formulating design objectives by taking different points of view into account.</w:t>
      </w:r>
    </w:p>
    <w:p w:rsidR="00F16DBB" w:rsidRPr="00A00FE1" w:rsidRDefault="00F16DBB" w:rsidP="00532C0C">
      <w:pPr>
        <w:rPr>
          <w:lang w:val="en-GB"/>
        </w:rPr>
      </w:pPr>
      <w:r w:rsidRPr="00A00FE1">
        <w:rPr>
          <w:lang w:val="en-GB"/>
        </w:rPr>
        <w:t>In addition, students will be made familiar with design dimensions and features and will obtain an active vocabulary for the description and implementation of media-based sy</w:t>
      </w:r>
      <w:r w:rsidRPr="00A00FE1">
        <w:rPr>
          <w:lang w:val="en-GB"/>
        </w:rPr>
        <w:t>s</w:t>
      </w:r>
      <w:r w:rsidRPr="00A00FE1">
        <w:rPr>
          <w:lang w:val="en-GB"/>
        </w:rPr>
        <w:t>tems. They will be able to incorporate knowledge from different disciplines (such as i</w:t>
      </w:r>
      <w:r w:rsidRPr="00A00FE1">
        <w:rPr>
          <w:lang w:val="en-GB"/>
        </w:rPr>
        <w:t>n</w:t>
      </w:r>
      <w:r w:rsidRPr="00A00FE1">
        <w:rPr>
          <w:lang w:val="en-GB"/>
        </w:rPr>
        <w:t>formatics, related sciences and, for example, economics) into their studies and deal with complexities. They will acquire the skills necessary to make decisions based on method</w:t>
      </w:r>
      <w:r w:rsidRPr="00A00FE1">
        <w:rPr>
          <w:lang w:val="en-GB"/>
        </w:rPr>
        <w:t>o</w:t>
      </w:r>
      <w:r w:rsidRPr="00A00FE1">
        <w:rPr>
          <w:lang w:val="en-GB"/>
        </w:rPr>
        <w:t>logical considerations and to select and execute method-based techniques properly. St</w:t>
      </w:r>
      <w:r w:rsidRPr="00A00FE1">
        <w:rPr>
          <w:lang w:val="en-GB"/>
        </w:rPr>
        <w:t>u</w:t>
      </w:r>
      <w:r w:rsidRPr="00A00FE1">
        <w:rPr>
          <w:lang w:val="en-GB"/>
        </w:rPr>
        <w:t>dents will be able to acknowledge problems related to media informatics from an ec</w:t>
      </w:r>
      <w:r w:rsidRPr="00A00FE1">
        <w:rPr>
          <w:lang w:val="en-GB"/>
        </w:rPr>
        <w:t>o</w:t>
      </w:r>
      <w:r w:rsidRPr="00A00FE1">
        <w:rPr>
          <w:lang w:val="en-GB"/>
        </w:rPr>
        <w:t>nomic perspective and know how to solve these problems accordingly. They will be cap</w:t>
      </w:r>
      <w:r w:rsidRPr="00A00FE1">
        <w:rPr>
          <w:lang w:val="en-GB"/>
        </w:rPr>
        <w:t>a</w:t>
      </w:r>
      <w:r w:rsidRPr="00A00FE1">
        <w:rPr>
          <w:lang w:val="en-GB"/>
        </w:rPr>
        <w:t>ble of recognizing and applying design patterns (in terms of algorithms, usage, archite</w:t>
      </w:r>
      <w:r w:rsidRPr="00A00FE1">
        <w:rPr>
          <w:lang w:val="en-GB"/>
        </w:rPr>
        <w:t>c</w:t>
      </w:r>
      <w:r w:rsidRPr="00A00FE1">
        <w:rPr>
          <w:lang w:val="en-GB"/>
        </w:rPr>
        <w:t>ture and user interfaces). Students will master methods and techniques in the field of media informatics and related disciplines. They will learn to familiarize themselves with new topics and apply newly-acquired knowledge efficiently to develop solutions, and will be capable of familiarizing themselves with – as far as informatics is concerned – unr</w:t>
      </w:r>
      <w:r w:rsidRPr="00A00FE1">
        <w:rPr>
          <w:lang w:val="en-GB"/>
        </w:rPr>
        <w:t>e</w:t>
      </w:r>
      <w:r w:rsidRPr="00A00FE1">
        <w:rPr>
          <w:lang w:val="en-GB"/>
        </w:rPr>
        <w:t>lated topics and methods.</w:t>
      </w:r>
    </w:p>
    <w:p w:rsidR="00F16DBB" w:rsidRPr="00A00FE1" w:rsidRDefault="00F16DBB" w:rsidP="00532C0C">
      <w:pPr>
        <w:rPr>
          <w:lang w:val="en-GB"/>
        </w:rPr>
      </w:pPr>
      <w:r w:rsidRPr="00A00FE1">
        <w:rPr>
          <w:lang w:val="en-GB"/>
        </w:rPr>
        <w:lastRenderedPageBreak/>
        <w:t>CUAS graduates will have acquired life-long learning capacities.</w:t>
      </w:r>
    </w:p>
    <w:p w:rsidR="00F16DBB" w:rsidRPr="00A00FE1" w:rsidRDefault="00F16DBB" w:rsidP="00532C0C">
      <w:pPr>
        <w:rPr>
          <w:lang w:val="en-GB"/>
        </w:rPr>
      </w:pPr>
      <w:r w:rsidRPr="00A00FE1">
        <w:rPr>
          <w:lang w:val="en-GB"/>
        </w:rPr>
        <w:t>Moreover, graduates will be aware of the advantages, risks, constraints and legal restri</w:t>
      </w:r>
      <w:r w:rsidRPr="00A00FE1">
        <w:rPr>
          <w:lang w:val="en-GB"/>
        </w:rPr>
        <w:t>c</w:t>
      </w:r>
      <w:r w:rsidRPr="00A00FE1">
        <w:rPr>
          <w:lang w:val="en-GB"/>
        </w:rPr>
        <w:t xml:space="preserve">tions of the use of IT-systems and will be able to efficiently communicate in teams. They will attain knowledge of cultural contexts and will moreover be able to integrate these contexts and their knowledge of ethical concepts into their academic and professional </w:t>
      </w:r>
      <w:proofErr w:type="spellStart"/>
      <w:r w:rsidRPr="00A00FE1">
        <w:rPr>
          <w:lang w:val="en-GB"/>
        </w:rPr>
        <w:t>behavior</w:t>
      </w:r>
      <w:proofErr w:type="spellEnd"/>
      <w:r w:rsidRPr="00A00FE1">
        <w:rPr>
          <w:lang w:val="en-GB"/>
        </w:rPr>
        <w:t>.“</w:t>
      </w:r>
    </w:p>
    <w:p w:rsidR="00F16DBB" w:rsidRDefault="00F16DBB" w:rsidP="00532C0C">
      <w:r w:rsidRPr="007D1490">
        <w:t xml:space="preserve">Hierzu legt die Hochschule folgendes </w:t>
      </w:r>
      <w:r w:rsidRPr="007D1490">
        <w:rPr>
          <w:b/>
          <w:bCs/>
        </w:rPr>
        <w:t>Curriculum</w:t>
      </w:r>
      <w:r w:rsidRPr="007D1490">
        <w:t xml:space="preserve"> vor: </w:t>
      </w:r>
    </w:p>
    <w:p w:rsidR="00F16DBB" w:rsidRPr="00532C0C" w:rsidRDefault="00655A3A" w:rsidP="00532C0C">
      <w:r>
        <w:rPr>
          <w:rFonts w:ascii="Times New Roman" w:hAnsi="Times New Roman" w:cs="Times New Roman"/>
          <w:noProof/>
          <w:sz w:val="20"/>
          <w:szCs w:val="20"/>
          <w:lang w:eastAsia="de-DE"/>
        </w:rPr>
        <w:drawing>
          <wp:inline distT="0" distB="0" distL="0" distR="0">
            <wp:extent cx="4432935" cy="6356985"/>
            <wp:effectExtent l="0" t="0" r="5715" b="5715"/>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432935" cy="6356985"/>
                    </a:xfrm>
                    <a:prstGeom prst="rect">
                      <a:avLst/>
                    </a:prstGeom>
                    <a:noFill/>
                    <a:ln>
                      <a:noFill/>
                    </a:ln>
                  </pic:spPr>
                </pic:pic>
              </a:graphicData>
            </a:graphic>
          </wp:inline>
        </w:drawing>
      </w:r>
    </w:p>
    <w:p w:rsidR="00F16DBB" w:rsidRPr="007D1490" w:rsidRDefault="00F16DBB" w:rsidP="00615B59">
      <w:r>
        <w:lastRenderedPageBreak/>
        <w:t xml:space="preserve">Gem. </w:t>
      </w:r>
      <w:r w:rsidR="002C4A5C">
        <w:t xml:space="preserve">dem noch nicht abschließend an das neue Curriculum angepasste </w:t>
      </w:r>
      <w:proofErr w:type="spellStart"/>
      <w:r>
        <w:t>Diploma</w:t>
      </w:r>
      <w:proofErr w:type="spellEnd"/>
      <w:r>
        <w:t xml:space="preserve"> Suppl</w:t>
      </w:r>
      <w:r>
        <w:t>e</w:t>
      </w:r>
      <w:r>
        <w:t>ment</w:t>
      </w:r>
      <w:r w:rsidRPr="007D1490">
        <w:t xml:space="preserve"> sollen mit dem </w:t>
      </w:r>
      <w:r w:rsidRPr="007D1490">
        <w:rPr>
          <w:u w:val="single"/>
        </w:rPr>
        <w:t xml:space="preserve">Masterstudiengang </w:t>
      </w:r>
      <w:r>
        <w:rPr>
          <w:u w:val="single"/>
        </w:rPr>
        <w:t>Medieninformatik</w:t>
      </w:r>
      <w:r w:rsidRPr="007D1490">
        <w:t xml:space="preserve"> folgende </w:t>
      </w:r>
      <w:r w:rsidRPr="007D1490">
        <w:rPr>
          <w:b/>
          <w:bCs/>
        </w:rPr>
        <w:t>Lernergebnisse</w:t>
      </w:r>
      <w:r w:rsidRPr="007D1490">
        <w:t xml:space="preserve"> e</w:t>
      </w:r>
      <w:r w:rsidRPr="007D1490">
        <w:t>r</w:t>
      </w:r>
      <w:r w:rsidRPr="007D1490">
        <w:t xml:space="preserve">reicht werden: </w:t>
      </w:r>
    </w:p>
    <w:p w:rsidR="00F16DBB" w:rsidRPr="00001A60" w:rsidRDefault="00F16DBB" w:rsidP="00532C0C">
      <w:pPr>
        <w:rPr>
          <w:lang w:val="en-GB"/>
        </w:rPr>
      </w:pPr>
      <w:r w:rsidRPr="00001A60">
        <w:rPr>
          <w:lang w:val="en-GB"/>
        </w:rPr>
        <w:t>„Holders of the Mast</w:t>
      </w:r>
      <w:r>
        <w:rPr>
          <w:lang w:val="en-GB"/>
        </w:rPr>
        <w:t xml:space="preserve">er of Science in Media </w:t>
      </w:r>
      <w:proofErr w:type="spellStart"/>
      <w:r>
        <w:rPr>
          <w:lang w:val="en-GB"/>
        </w:rPr>
        <w:t>lnformati</w:t>
      </w:r>
      <w:r w:rsidRPr="00001A60">
        <w:rPr>
          <w:lang w:val="en-GB"/>
        </w:rPr>
        <w:t>cs</w:t>
      </w:r>
      <w:proofErr w:type="spellEnd"/>
      <w:r w:rsidRPr="00001A60">
        <w:rPr>
          <w:lang w:val="en-GB"/>
        </w:rPr>
        <w:t xml:space="preserve"> will have deepened their technical and specialized k</w:t>
      </w:r>
      <w:r>
        <w:rPr>
          <w:lang w:val="en-GB"/>
        </w:rPr>
        <w:t>nowledge of informatics and media informati</w:t>
      </w:r>
      <w:r w:rsidRPr="00001A60">
        <w:rPr>
          <w:lang w:val="en-GB"/>
        </w:rPr>
        <w:t>cs in particular, which they previously acquired in their undergraduate studies. Adopting a methodological and an</w:t>
      </w:r>
      <w:r w:rsidRPr="00001A60">
        <w:rPr>
          <w:lang w:val="en-GB"/>
        </w:rPr>
        <w:t>a</w:t>
      </w:r>
      <w:r w:rsidRPr="00001A60">
        <w:rPr>
          <w:lang w:val="en-GB"/>
        </w:rPr>
        <w:t xml:space="preserve">lytical approach, they will broaden their skills of abstraction and </w:t>
      </w:r>
      <w:proofErr w:type="spellStart"/>
      <w:r w:rsidRPr="00001A60">
        <w:rPr>
          <w:lang w:val="en-GB"/>
        </w:rPr>
        <w:t>modeling</w:t>
      </w:r>
      <w:proofErr w:type="spellEnd"/>
      <w:r w:rsidRPr="00001A60">
        <w:rPr>
          <w:lang w:val="en-GB"/>
        </w:rPr>
        <w:t xml:space="preserve"> and of acting in formal domains. Moreover, they will develop critical awareness of the </w:t>
      </w:r>
      <w:r>
        <w:rPr>
          <w:lang w:val="en-GB"/>
        </w:rPr>
        <w:t>latest</w:t>
      </w:r>
      <w:r w:rsidRPr="00001A60">
        <w:rPr>
          <w:lang w:val="en-GB"/>
        </w:rPr>
        <w:t xml:space="preserve"> develo</w:t>
      </w:r>
      <w:r w:rsidRPr="00001A60">
        <w:rPr>
          <w:lang w:val="en-GB"/>
        </w:rPr>
        <w:t>p</w:t>
      </w:r>
      <w:r w:rsidRPr="00001A60">
        <w:rPr>
          <w:lang w:val="en-GB"/>
        </w:rPr>
        <w:t>ments in informatics and media informatics in particular and will be able to analyze, fo</w:t>
      </w:r>
      <w:r w:rsidRPr="00001A60">
        <w:rPr>
          <w:lang w:val="en-GB"/>
        </w:rPr>
        <w:t>r</w:t>
      </w:r>
      <w:r w:rsidRPr="00001A60">
        <w:rPr>
          <w:lang w:val="en-GB"/>
        </w:rPr>
        <w:t>mulate, formalize and solve problems stemming from new, evolving fields of media i</w:t>
      </w:r>
      <w:r w:rsidRPr="00001A60">
        <w:rPr>
          <w:lang w:val="en-GB"/>
        </w:rPr>
        <w:t>n</w:t>
      </w:r>
      <w:r w:rsidRPr="00001A60">
        <w:rPr>
          <w:lang w:val="en-GB"/>
        </w:rPr>
        <w:t xml:space="preserve">formatics in a pure, </w:t>
      </w:r>
      <w:proofErr w:type="spellStart"/>
      <w:r w:rsidRPr="00001A60">
        <w:rPr>
          <w:lang w:val="en-GB"/>
        </w:rPr>
        <w:t>systemanalytical</w:t>
      </w:r>
      <w:proofErr w:type="spellEnd"/>
      <w:r w:rsidRPr="00001A60">
        <w:rPr>
          <w:lang w:val="en-GB"/>
        </w:rPr>
        <w:t xml:space="preserve"> and multi-faceted manner. Subsequently, they will be able to critically evaluate such solutions.</w:t>
      </w:r>
    </w:p>
    <w:p w:rsidR="00F16DBB" w:rsidRPr="00001A60" w:rsidRDefault="00F16DBB" w:rsidP="00532C0C">
      <w:pPr>
        <w:rPr>
          <w:lang w:val="en-GB"/>
        </w:rPr>
      </w:pPr>
      <w:r w:rsidRPr="00001A60">
        <w:rPr>
          <w:lang w:val="en-GB"/>
        </w:rPr>
        <w:t>Students will acquire judgmental skills in the analysis and evaluation of complex, inconsi</w:t>
      </w:r>
      <w:r w:rsidRPr="00001A60">
        <w:rPr>
          <w:lang w:val="en-GB"/>
        </w:rPr>
        <w:t>s</w:t>
      </w:r>
      <w:r w:rsidRPr="00001A60">
        <w:rPr>
          <w:lang w:val="en-GB"/>
        </w:rPr>
        <w:t>tent and incomplete information. They will be proficient in media conception/design and will be able to model concepts and Information in terms of structure, use and manag</w:t>
      </w:r>
      <w:r w:rsidRPr="00001A60">
        <w:rPr>
          <w:lang w:val="en-GB"/>
        </w:rPr>
        <w:t>e</w:t>
      </w:r>
      <w:r w:rsidRPr="00001A60">
        <w:rPr>
          <w:lang w:val="en-GB"/>
        </w:rPr>
        <w:t>ment. They will be able to deduce from, analyze and define organizational, social, cultural contexts, requirements and rules, and to formulate adequate design objectives, taking into account different perspectives.</w:t>
      </w:r>
    </w:p>
    <w:p w:rsidR="00F16DBB" w:rsidRPr="00001A60" w:rsidRDefault="00F16DBB" w:rsidP="00532C0C">
      <w:pPr>
        <w:rPr>
          <w:lang w:val="en-GB"/>
        </w:rPr>
      </w:pPr>
      <w:r w:rsidRPr="00001A60">
        <w:rPr>
          <w:lang w:val="en-GB"/>
        </w:rPr>
        <w:t>Moreover, graduates will be able to categorize concepts in connection with well-established scientific theories and to analyze, discuss and assess such concepts with r</w:t>
      </w:r>
      <w:r w:rsidRPr="00001A60">
        <w:rPr>
          <w:lang w:val="en-GB"/>
        </w:rPr>
        <w:t>e</w:t>
      </w:r>
      <w:r w:rsidRPr="00001A60">
        <w:rPr>
          <w:lang w:val="en-GB"/>
        </w:rPr>
        <w:t>spect to technical, judic</w:t>
      </w:r>
      <w:r>
        <w:rPr>
          <w:lang w:val="en-GB"/>
        </w:rPr>
        <w:t>ial, economic,</w:t>
      </w:r>
      <w:r w:rsidRPr="00001A60">
        <w:rPr>
          <w:lang w:val="en-GB"/>
        </w:rPr>
        <w:t xml:space="preserve"> social, cultural and ethical objectives. They will be capable of conceptualizing, controlling and evaluating processes for the design, produ</w:t>
      </w:r>
      <w:r w:rsidRPr="00001A60">
        <w:rPr>
          <w:lang w:val="en-GB"/>
        </w:rPr>
        <w:t>c</w:t>
      </w:r>
      <w:r w:rsidRPr="00001A60">
        <w:rPr>
          <w:lang w:val="en-GB"/>
        </w:rPr>
        <w:t>tion, processing, distribution and consumption of media-based information with respect to organizational, social and cultural contexts and adequate selection of methods, tec</w:t>
      </w:r>
      <w:r w:rsidRPr="00001A60">
        <w:rPr>
          <w:lang w:val="en-GB"/>
        </w:rPr>
        <w:t>h</w:t>
      </w:r>
      <w:r w:rsidRPr="00001A60">
        <w:rPr>
          <w:lang w:val="en-GB"/>
        </w:rPr>
        <w:t>niques and tools. Furthermore, they will be able to combine knowledge in informatics, media technology, Internet and web technologies as well as related sciences and cope with complex issues.</w:t>
      </w:r>
    </w:p>
    <w:p w:rsidR="00F16DBB" w:rsidRPr="00001A60" w:rsidRDefault="00F16DBB" w:rsidP="00532C0C">
      <w:pPr>
        <w:rPr>
          <w:lang w:val="en-GB"/>
        </w:rPr>
      </w:pPr>
      <w:r w:rsidRPr="00001A60">
        <w:rPr>
          <w:lang w:val="en-GB"/>
        </w:rPr>
        <w:t>Students will develop a good understanding of applicable methods and techniques in the value chain of design, production, processing, distribution and consumption of media-based Information and know their limitations. Moreover, they will acquire profound technical knowledge of media informatics, dealing with the most advanced knowledge and technology. They will also be aware of non-technical effects of their work both on and in sociotechnical systems and will be able to use their understanding and knowledge to analyze, conceive, adapt and evaluate models, systems and processes for the design, production, processing, distribution and consumption of media-based information.</w:t>
      </w:r>
    </w:p>
    <w:p w:rsidR="00F16DBB" w:rsidRPr="00001A60" w:rsidRDefault="00F16DBB" w:rsidP="00532C0C">
      <w:pPr>
        <w:rPr>
          <w:lang w:val="en-GB"/>
        </w:rPr>
      </w:pPr>
      <w:r w:rsidRPr="00001A60">
        <w:rPr>
          <w:lang w:val="en-GB"/>
        </w:rPr>
        <w:lastRenderedPageBreak/>
        <w:t>Furthermore, graduates of the program will be proficient in the selection and application of cutting-edge methods to solve problems and will know how to justify their application. They will also acquire the necessary skills to perceive future problems, technologies and scientific findings related to media informatics, and to adopt these skills in their profe</w:t>
      </w:r>
      <w:r w:rsidRPr="00001A60">
        <w:rPr>
          <w:lang w:val="en-GB"/>
        </w:rPr>
        <w:t>s</w:t>
      </w:r>
      <w:r w:rsidRPr="00001A60">
        <w:rPr>
          <w:lang w:val="en-GB"/>
        </w:rPr>
        <w:t>sional career. Graduates will be capable of working scientifically and of further advancing the scientific discipline of media informatics.</w:t>
      </w:r>
    </w:p>
    <w:p w:rsidR="00F16DBB" w:rsidRPr="00001A60" w:rsidRDefault="00F16DBB" w:rsidP="00532C0C">
      <w:pPr>
        <w:rPr>
          <w:lang w:val="en-GB"/>
        </w:rPr>
      </w:pPr>
      <w:r w:rsidRPr="00001A60">
        <w:rPr>
          <w:lang w:val="en-GB"/>
        </w:rPr>
        <w:t>Graduates will be able to responsibly and professionally organize, execute, control and manage projects in the field of media informatics. They will be capable of effectively lea</w:t>
      </w:r>
      <w:r w:rsidRPr="00001A60">
        <w:rPr>
          <w:lang w:val="en-GB"/>
        </w:rPr>
        <w:t>d</w:t>
      </w:r>
      <w:r w:rsidRPr="00001A60">
        <w:rPr>
          <w:lang w:val="en-GB"/>
        </w:rPr>
        <w:t>ing teams that are made up of different disciplines, educational levels and culturally or ethnically heterogeneous sub-teams. They will also be able to autonomously</w:t>
      </w:r>
      <w:r>
        <w:rPr>
          <w:lang w:val="en-GB"/>
        </w:rPr>
        <w:t xml:space="preserve"> and quickly familiarize themsel</w:t>
      </w:r>
      <w:r w:rsidRPr="00001A60">
        <w:rPr>
          <w:lang w:val="en-GB"/>
        </w:rPr>
        <w:t>ves - both from a theoretical as well as a technical point of view - with new theories, methods and techniques relevant to media informatics.</w:t>
      </w:r>
    </w:p>
    <w:p w:rsidR="00F16DBB" w:rsidRPr="00A00FE1" w:rsidRDefault="00F16DBB" w:rsidP="00532C0C">
      <w:pPr>
        <w:rPr>
          <w:lang w:val="en-GB"/>
        </w:rPr>
      </w:pPr>
      <w:r w:rsidRPr="00001A60">
        <w:rPr>
          <w:lang w:val="en-GB"/>
        </w:rPr>
        <w:t>Graduates will be able to question and develop their own role in their profession and are proficient in the preparation of scientific work for different audiences, which they will then be able to present in a substantiated and convincing manner. They will also be able to acknowledge and assess criticism and deviating positions and incorporate these pos</w:t>
      </w:r>
      <w:r w:rsidRPr="00001A60">
        <w:rPr>
          <w:lang w:val="en-GB"/>
        </w:rPr>
        <w:t>i</w:t>
      </w:r>
      <w:r w:rsidRPr="00001A60">
        <w:rPr>
          <w:lang w:val="en-GB"/>
        </w:rPr>
        <w:t>tions into their own scientific work.“</w:t>
      </w:r>
    </w:p>
    <w:p w:rsidR="00F16DBB" w:rsidRDefault="00F16DBB" w:rsidP="00615B59">
      <w:r w:rsidRPr="007D1490">
        <w:t xml:space="preserve">Hierzu legt die Hochschule folgendes </w:t>
      </w:r>
      <w:r w:rsidRPr="007D1490">
        <w:rPr>
          <w:b/>
          <w:bCs/>
        </w:rPr>
        <w:t>Curriculum</w:t>
      </w:r>
      <w:r w:rsidRPr="007D1490">
        <w:t xml:space="preserve"> vor:</w:t>
      </w:r>
    </w:p>
    <w:p w:rsidR="00F16DBB" w:rsidRPr="00615B59" w:rsidRDefault="00EE6F5C" w:rsidP="00615B59">
      <w:r>
        <w:rPr>
          <w:noProof/>
          <w:lang w:eastAsia="de-DE"/>
        </w:rPr>
      </w:r>
      <w:r>
        <w:rPr>
          <w:noProof/>
          <w:lang w:eastAsia="de-DE"/>
        </w:rPr>
        <w:pict>
          <v:group id="Zeichenbereich 2" o:spid="_x0000_s1026" editas="canvas" style="width:439.5pt;height:316.5pt;mso-position-horizontal-relative:char;mso-position-vertical-relative:line" coordsize="55816,40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816;height:40195;visibility:visible;mso-wrap-style:square">
              <v:fill o:detectmouseclick="t"/>
              <v:path o:connecttype="none"/>
            </v:shape>
            <v:shape id="Picture 4" o:spid="_x0000_s1028" type="#_x0000_t75" style="position:absolute;width:55841;height:402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NQ8ujDAAAA2gAAAA8AAABkcnMvZG93bnJldi54bWxEj0FrAjEUhO9C/0N4Qm+aWGtbVqNIS4sX&#10;kW6leHwkz93FzcuySd3tvzeC4HGYmW+Yxap3tThTGyrPGiZjBYLYeFtxoWH/8zl6AxEissXaM2n4&#10;pwCr5cNggZn1HX/TOY+FSBAOGWooY2wyKYMpyWEY+4Y4eUffOoxJtoW0LXYJ7mr5pNSLdFhxWiix&#10;ofeSzCn/cxrW09fqS9oP83sw3cw+b9VG7fZaPw779RxEpD7ew7f2xmqYwvVKugFye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1Dy6MMAAADaAAAADwAAAAAAAAAAAAAAAACf&#10;AgAAZHJzL2Rvd25yZXYueG1sUEsFBgAAAAAEAAQA9wAAAI8DAAAAAA==&#10;">
              <v:imagedata r:id="rId28" o:title=""/>
            </v:shape>
            <w10:wrap type="none"/>
            <w10:anchorlock/>
          </v:group>
        </w:pict>
      </w:r>
    </w:p>
    <w:sectPr w:rsidR="00F16DBB" w:rsidRPr="00615B59" w:rsidSect="007F2B60">
      <w:pgSz w:w="11906" w:h="16838" w:code="9"/>
      <w:pgMar w:top="1701" w:right="1134" w:bottom="1701" w:left="1985" w:header="992"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4707" w:rsidRDefault="00C04707" w:rsidP="00ED39B6">
      <w:pPr>
        <w:spacing w:after="0"/>
      </w:pPr>
      <w:r>
        <w:separator/>
      </w:r>
    </w:p>
    <w:p w:rsidR="00C04707" w:rsidRDefault="00C04707"/>
    <w:p w:rsidR="00C04707" w:rsidRDefault="00C04707"/>
    <w:p w:rsidR="00C04707" w:rsidRDefault="00C04707"/>
  </w:endnote>
  <w:endnote w:type="continuationSeparator" w:id="0">
    <w:p w:rsidR="00C04707" w:rsidRDefault="00C04707" w:rsidP="00ED39B6">
      <w:pPr>
        <w:spacing w:after="0"/>
      </w:pPr>
      <w:r>
        <w:continuationSeparator/>
      </w:r>
    </w:p>
    <w:p w:rsidR="00C04707" w:rsidRDefault="00C04707"/>
    <w:p w:rsidR="00C04707" w:rsidRDefault="00C04707"/>
    <w:p w:rsidR="00C04707" w:rsidRDefault="00C0470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707" w:rsidRDefault="00C04707" w:rsidP="00D03BA6">
    <w:pPr>
      <w:pStyle w:val="Fuzeile"/>
      <w:jc w:val="right"/>
    </w:pPr>
    <w:fldSimple w:instr=" PAGE   \* MERGEFORMAT ">
      <w:r w:rsidR="002C4A5C">
        <w:rPr>
          <w:noProof/>
        </w:rPr>
        <w:t>7</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707" w:rsidRDefault="00C04707" w:rsidP="00D03BA6">
    <w:pPr>
      <w:pStyle w:val="Fuzeile"/>
      <w:jc w:val="right"/>
    </w:pPr>
    <w:fldSimple w:instr=" PAGE   \* MERGEFORMAT ">
      <w:r w:rsidR="002C4A5C">
        <w:rPr>
          <w:noProof/>
        </w:rPr>
        <w:t>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4707" w:rsidRDefault="00C04707" w:rsidP="00ED39B6">
      <w:pPr>
        <w:spacing w:after="0"/>
      </w:pPr>
      <w:r>
        <w:separator/>
      </w:r>
    </w:p>
  </w:footnote>
  <w:footnote w:type="continuationSeparator" w:id="0">
    <w:p w:rsidR="00C04707" w:rsidRDefault="00C04707" w:rsidP="00ED39B6">
      <w:pPr>
        <w:spacing w:after="0"/>
      </w:pPr>
      <w:r>
        <w:continuationSeparator/>
      </w:r>
    </w:p>
    <w:p w:rsidR="00C04707" w:rsidRDefault="00C04707"/>
    <w:p w:rsidR="00C04707" w:rsidRDefault="00C04707"/>
    <w:p w:rsidR="00C04707" w:rsidRDefault="00C04707"/>
  </w:footnote>
  <w:footnote w:id="1">
    <w:p w:rsidR="00C04707" w:rsidRDefault="00C04707" w:rsidP="00B31BC9">
      <w:pPr>
        <w:pStyle w:val="Funotentext"/>
      </w:pPr>
      <w:r>
        <w:rPr>
          <w:rStyle w:val="Funotenzeichen"/>
        </w:rPr>
        <w:footnoteRef/>
      </w:r>
      <w:r>
        <w:t xml:space="preserve"> FA 04 = Informatik</w:t>
      </w:r>
    </w:p>
  </w:footnote>
  <w:footnote w:id="2">
    <w:p w:rsidR="00C04707" w:rsidRDefault="00C04707" w:rsidP="004A3C07">
      <w:pPr>
        <w:pStyle w:val="Funotentext"/>
      </w:pPr>
      <w:r>
        <w:rPr>
          <w:rStyle w:val="Funotenzeichen"/>
        </w:rPr>
        <w:footnoteRef/>
      </w:r>
      <w:r>
        <w:t xml:space="preserve"> AR: Siegel der Stiftung zur Akkreditierung von Studiengängen in Deutschland</w:t>
      </w:r>
    </w:p>
  </w:footnote>
  <w:footnote w:id="3">
    <w:p w:rsidR="00C04707" w:rsidRDefault="00C04707" w:rsidP="00ED7B88">
      <w:pPr>
        <w:pStyle w:val="Funotentext"/>
      </w:pPr>
      <w:r w:rsidRPr="00DC28E2">
        <w:rPr>
          <w:rStyle w:val="Funotenzeichen"/>
        </w:rPr>
        <w:footnoteRef/>
      </w:r>
      <w:r w:rsidRPr="006C7259">
        <w:rPr>
          <w:lang w:val="en-US"/>
        </w:rPr>
        <w:t xml:space="preserve"> EQF = European Qualifications Framework</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4707" w:rsidRDefault="00C04707" w:rsidP="00EA53B4">
    <w:pPr>
      <w:pStyle w:val="Kopfzeile"/>
      <w:pBdr>
        <w:bottom w:val="single" w:sz="4" w:space="1" w:color="7F7F7F"/>
      </w:pBdr>
      <w:tabs>
        <w:tab w:val="clear" w:pos="8505"/>
        <w:tab w:val="right" w:pos="9072"/>
      </w:tabs>
    </w:pPr>
    <w:fldSimple w:instr=" STYLEREF  &quot;Überschrift 1&quot; \l \n  \* MERGEFORMAT ">
      <w:r w:rsidR="002C4A5C">
        <w:rPr>
          <w:noProof/>
        </w:rPr>
        <w:t>B</w:t>
      </w:r>
    </w:fldSimple>
    <w:r>
      <w:t xml:space="preserve"> </w:t>
    </w:r>
    <w:fldSimple w:instr=" STYLEREF  &quot;Überschrift 1&quot; \l  \* MERGEFORMAT ">
      <w:r w:rsidR="002C4A5C">
        <w:rPr>
          <w:noProof/>
        </w:rPr>
        <w:t>Steckbrief der Studiengänge</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B6BCF"/>
    <w:multiLevelType w:val="multilevel"/>
    <w:tmpl w:val="D2C2F6D2"/>
    <w:lvl w:ilvl="0">
      <w:start w:val="1"/>
      <w:numFmt w:val="upperLetter"/>
      <w:pStyle w:val="berschrift1"/>
      <w:lvlText w:val="%1"/>
      <w:lvlJc w:val="left"/>
      <w:pPr>
        <w:ind w:left="454" w:hanging="454"/>
      </w:pPr>
      <w:rPr>
        <w:rFonts w:hint="default"/>
      </w:rPr>
    </w:lvl>
    <w:lvl w:ilvl="1">
      <w:start w:val="1"/>
      <w:numFmt w:val="none"/>
      <w:pStyle w:val="berschrift2"/>
      <w:suff w:val="nothing"/>
      <w:lvlText w:val=""/>
      <w:lvlJc w:val="left"/>
      <w:rPr>
        <w:rFonts w:hint="default"/>
      </w:rPr>
    </w:lvl>
    <w:lvl w:ilvl="2">
      <w:start w:val="1"/>
      <w:numFmt w:val="decimal"/>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none"/>
      <w:lvlRestart w:val="0"/>
      <w:suff w:val="nothing"/>
      <w:lvlText w:val=""/>
      <w:lvlJc w:val="left"/>
      <w:rPr>
        <w:rFonts w:hint="default"/>
      </w:rPr>
    </w:lvl>
    <w:lvl w:ilvl="6">
      <w:start w:val="1"/>
      <w:numFmt w:val="decimal"/>
      <w:lvlText w:val="%1.%2.%3.%4.%5.%6.%7"/>
      <w:lvlJc w:val="left"/>
      <w:pPr>
        <w:ind w:left="1296" w:hanging="1296"/>
      </w:pPr>
      <w:rPr>
        <w:rFonts w:hint="default"/>
      </w:rPr>
    </w:lvl>
    <w:lvl w:ilvl="7">
      <w:start w:val="1"/>
      <w:numFmt w:val="none"/>
      <w:lvlRestart w:val="0"/>
      <w:pStyle w:val="berschrift8"/>
      <w:suff w:val="nothing"/>
      <w:lvlText w:val=""/>
      <w:lvlJc w:val="left"/>
      <w:rPr>
        <w:rFonts w:hint="default"/>
      </w:rPr>
    </w:lvl>
    <w:lvl w:ilvl="8">
      <w:start w:val="1"/>
      <w:numFmt w:val="decimal"/>
      <w:lvlText w:val="%1.%2.%3.%4.%5.%6.%7.%8.%9"/>
      <w:lvlJc w:val="left"/>
      <w:pPr>
        <w:ind w:left="1584" w:hanging="1584"/>
      </w:pPr>
      <w:rPr>
        <w:rFonts w:hint="default"/>
      </w:rPr>
    </w:lvl>
  </w:abstractNum>
  <w:abstractNum w:abstractNumId="1">
    <w:nsid w:val="1BCD3BB6"/>
    <w:multiLevelType w:val="multilevel"/>
    <w:tmpl w:val="D4C40C76"/>
    <w:styleLink w:val="Formatvorlage1"/>
    <w:lvl w:ilvl="0">
      <w:start w:val="1"/>
      <w:numFmt w:val="upperLetter"/>
      <w:lvlText w:val="%1"/>
      <w:lvlJc w:val="left"/>
      <w:pPr>
        <w:ind w:left="284" w:hanging="28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none"/>
      <w:lvlRestart w:val="0"/>
      <w:suff w:val="nothing"/>
      <w:lvlText w:val=""/>
      <w:lvlJc w:val="left"/>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42E2563"/>
    <w:multiLevelType w:val="hybridMultilevel"/>
    <w:tmpl w:val="1586FC2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
    <w:nsid w:val="269B38D3"/>
    <w:multiLevelType w:val="multilevel"/>
    <w:tmpl w:val="F68E4B94"/>
    <w:lvl w:ilvl="0">
      <w:start w:val="1"/>
      <w:numFmt w:val="decimal"/>
      <w:pStyle w:val="ListeEmpfehlungen"/>
      <w:lvlText w:val="E %1."/>
      <w:lvlJc w:val="left"/>
      <w:pPr>
        <w:tabs>
          <w:tab w:val="num" w:pos="567"/>
        </w:tabs>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D247CE1"/>
    <w:multiLevelType w:val="multilevel"/>
    <w:tmpl w:val="787C9D88"/>
    <w:styleLink w:val="Formatvorlage2"/>
    <w:lvl w:ilvl="0">
      <w:start w:val="1"/>
      <w:numFmt w:val="decimal"/>
      <w:lvlText w:val="A %1."/>
      <w:lvlJc w:val="left"/>
      <w:pPr>
        <w:tabs>
          <w:tab w:val="num" w:pos="357"/>
        </w:tabs>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E2B36B8"/>
    <w:multiLevelType w:val="multilevel"/>
    <w:tmpl w:val="251895A4"/>
    <w:lvl w:ilvl="0">
      <w:start w:val="1"/>
      <w:numFmt w:val="decimal"/>
      <w:pStyle w:val="ListeVoraussetzungen"/>
      <w:lvlText w:val="V %1."/>
      <w:lvlJc w:val="left"/>
      <w:pPr>
        <w:tabs>
          <w:tab w:val="num" w:pos="567"/>
        </w:tabs>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9B911CB"/>
    <w:multiLevelType w:val="hybridMultilevel"/>
    <w:tmpl w:val="DD42E5FC"/>
    <w:lvl w:ilvl="0" w:tplc="B9962858">
      <w:start w:val="1"/>
      <w:numFmt w:val="bullet"/>
      <w:pStyle w:val="Aufzhlung"/>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7">
    <w:nsid w:val="55335615"/>
    <w:multiLevelType w:val="multilevel"/>
    <w:tmpl w:val="A9BC021A"/>
    <w:lvl w:ilvl="0">
      <w:start w:val="1"/>
      <w:numFmt w:val="decimal"/>
      <w:pStyle w:val="ListeAuflagen"/>
      <w:lvlText w:val="A %1."/>
      <w:lvlJc w:val="left"/>
      <w:pPr>
        <w:tabs>
          <w:tab w:val="num" w:pos="567"/>
        </w:tabs>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B867D13"/>
    <w:multiLevelType w:val="multilevel"/>
    <w:tmpl w:val="BC5C89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none"/>
      <w:suff w:val="nothing"/>
      <w:lvlText w:val=""/>
      <w:lvlJc w:val="left"/>
      <w:rPr>
        <w:rFonts w:hint="default"/>
      </w:rPr>
    </w:lvl>
    <w:lvl w:ilvl="6">
      <w:start w:val="1"/>
      <w:numFmt w:val="upperLetter"/>
      <w:lvlText w:val="%7"/>
      <w:lvlJc w:val="left"/>
      <w:pPr>
        <w:ind w:left="1296" w:hanging="1296"/>
      </w:pPr>
      <w:rPr>
        <w:rFonts w:hint="default"/>
      </w:rPr>
    </w:lvl>
    <w:lvl w:ilvl="7">
      <w:start w:val="1"/>
      <w:numFmt w:val="decimal"/>
      <w:lvlText w:val="%7.%8"/>
      <w:lvlJc w:val="left"/>
      <w:pPr>
        <w:ind w:left="567" w:hanging="567"/>
      </w:pPr>
      <w:rPr>
        <w:rFonts w:hint="default"/>
      </w:rPr>
    </w:lvl>
    <w:lvl w:ilvl="8">
      <w:start w:val="1"/>
      <w:numFmt w:val="decimal"/>
      <w:pStyle w:val="berschrift9"/>
      <w:lvlText w:val="%1.%2.%3.%4.%5.%6.%7.%8.%9"/>
      <w:lvlJc w:val="left"/>
      <w:pPr>
        <w:ind w:left="1584" w:hanging="1584"/>
      </w:pPr>
      <w:rPr>
        <w:rFonts w:hint="default"/>
      </w:rPr>
    </w:lvl>
  </w:abstractNum>
  <w:abstractNum w:abstractNumId="9">
    <w:nsid w:val="69616BF8"/>
    <w:multiLevelType w:val="multilevel"/>
    <w:tmpl w:val="95487716"/>
    <w:styleLink w:val="Formatvorlage4"/>
    <w:lvl w:ilvl="0">
      <w:start w:val="1"/>
      <w:numFmt w:val="decimal"/>
      <w:lvlText w:val="V %1."/>
      <w:lvlJc w:val="left"/>
      <w:pPr>
        <w:tabs>
          <w:tab w:val="num" w:pos="425"/>
        </w:tabs>
        <w:ind w:left="425" w:hanging="425"/>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9F87D19"/>
    <w:multiLevelType w:val="multilevel"/>
    <w:tmpl w:val="E230C8DE"/>
    <w:styleLink w:val="Formatvorlage3"/>
    <w:lvl w:ilvl="0">
      <w:start w:val="1"/>
      <w:numFmt w:val="decimal"/>
      <w:lvlText w:val="E %1."/>
      <w:lvlJc w:val="left"/>
      <w:pPr>
        <w:tabs>
          <w:tab w:val="num" w:pos="454"/>
        </w:tabs>
        <w:ind w:left="454" w:hanging="45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0"/>
  </w:num>
  <w:num w:numId="3">
    <w:abstractNumId w:val="2"/>
  </w:num>
  <w:num w:numId="4">
    <w:abstractNumId w:val="1"/>
  </w:num>
  <w:num w:numId="5">
    <w:abstractNumId w:val="6"/>
  </w:num>
  <w:num w:numId="6">
    <w:abstractNumId w:val="4"/>
  </w:num>
  <w:num w:numId="7">
    <w:abstractNumId w:val="7"/>
  </w:num>
  <w:num w:numId="8">
    <w:abstractNumId w:val="10"/>
  </w:num>
  <w:num w:numId="9">
    <w:abstractNumId w:val="9"/>
  </w:num>
  <w:num w:numId="10">
    <w:abstractNumId w:val="3"/>
  </w:num>
  <w:num w:numId="11">
    <w:abstractNumId w:val="5"/>
  </w:num>
  <w:num w:numId="12">
    <w:abstractNumId w:val="6"/>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autoHyphenation/>
  <w:hyphenationZone w:val="425"/>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rsids>
    <w:rsidRoot w:val="00776EEF"/>
    <w:rsid w:val="00000572"/>
    <w:rsid w:val="00001A60"/>
    <w:rsid w:val="00001F55"/>
    <w:rsid w:val="00002F68"/>
    <w:rsid w:val="000068B2"/>
    <w:rsid w:val="00006E8E"/>
    <w:rsid w:val="0001680B"/>
    <w:rsid w:val="00020FE1"/>
    <w:rsid w:val="00021285"/>
    <w:rsid w:val="00022354"/>
    <w:rsid w:val="000260D6"/>
    <w:rsid w:val="0003014F"/>
    <w:rsid w:val="00030DE6"/>
    <w:rsid w:val="0003126E"/>
    <w:rsid w:val="00034E7E"/>
    <w:rsid w:val="00036BBC"/>
    <w:rsid w:val="000403C5"/>
    <w:rsid w:val="000443EF"/>
    <w:rsid w:val="00045B5E"/>
    <w:rsid w:val="000462EC"/>
    <w:rsid w:val="0005003F"/>
    <w:rsid w:val="000500D4"/>
    <w:rsid w:val="00051E4B"/>
    <w:rsid w:val="00052962"/>
    <w:rsid w:val="0005557D"/>
    <w:rsid w:val="00057308"/>
    <w:rsid w:val="00057D40"/>
    <w:rsid w:val="00063B36"/>
    <w:rsid w:val="00064B33"/>
    <w:rsid w:val="0006548B"/>
    <w:rsid w:val="00065EFF"/>
    <w:rsid w:val="00066FFE"/>
    <w:rsid w:val="00070751"/>
    <w:rsid w:val="00086E4D"/>
    <w:rsid w:val="00092214"/>
    <w:rsid w:val="00092E2B"/>
    <w:rsid w:val="000B25AC"/>
    <w:rsid w:val="000C316E"/>
    <w:rsid w:val="000C6678"/>
    <w:rsid w:val="000E52FE"/>
    <w:rsid w:val="000E68AC"/>
    <w:rsid w:val="000F3D02"/>
    <w:rsid w:val="000F4258"/>
    <w:rsid w:val="00101E04"/>
    <w:rsid w:val="0010363A"/>
    <w:rsid w:val="00107B7D"/>
    <w:rsid w:val="001108C4"/>
    <w:rsid w:val="001206C4"/>
    <w:rsid w:val="00126B5E"/>
    <w:rsid w:val="00143238"/>
    <w:rsid w:val="001434F5"/>
    <w:rsid w:val="00143CD5"/>
    <w:rsid w:val="00144FE8"/>
    <w:rsid w:val="0014556C"/>
    <w:rsid w:val="00161B3F"/>
    <w:rsid w:val="0016398C"/>
    <w:rsid w:val="00164F1C"/>
    <w:rsid w:val="00166FCA"/>
    <w:rsid w:val="001712EF"/>
    <w:rsid w:val="00172BCF"/>
    <w:rsid w:val="00175E90"/>
    <w:rsid w:val="001775DF"/>
    <w:rsid w:val="00180AEE"/>
    <w:rsid w:val="001956D6"/>
    <w:rsid w:val="001961D9"/>
    <w:rsid w:val="00196DBD"/>
    <w:rsid w:val="001A0E2C"/>
    <w:rsid w:val="001A3D42"/>
    <w:rsid w:val="001B2CDE"/>
    <w:rsid w:val="001B3FC0"/>
    <w:rsid w:val="001B766E"/>
    <w:rsid w:val="001C12F7"/>
    <w:rsid w:val="001C19D7"/>
    <w:rsid w:val="001C4344"/>
    <w:rsid w:val="001D47EC"/>
    <w:rsid w:val="001D50AB"/>
    <w:rsid w:val="001D5A05"/>
    <w:rsid w:val="001D5FB4"/>
    <w:rsid w:val="001F027B"/>
    <w:rsid w:val="001F123C"/>
    <w:rsid w:val="001F1E6E"/>
    <w:rsid w:val="002011AF"/>
    <w:rsid w:val="002019B6"/>
    <w:rsid w:val="00210CDD"/>
    <w:rsid w:val="00211A49"/>
    <w:rsid w:val="0021357B"/>
    <w:rsid w:val="00220377"/>
    <w:rsid w:val="00220ECB"/>
    <w:rsid w:val="00241BEA"/>
    <w:rsid w:val="00262F00"/>
    <w:rsid w:val="00264458"/>
    <w:rsid w:val="0026490E"/>
    <w:rsid w:val="002678DA"/>
    <w:rsid w:val="00271705"/>
    <w:rsid w:val="002717E0"/>
    <w:rsid w:val="002753A0"/>
    <w:rsid w:val="002765D1"/>
    <w:rsid w:val="00277AD2"/>
    <w:rsid w:val="002829DA"/>
    <w:rsid w:val="002871CB"/>
    <w:rsid w:val="00290DED"/>
    <w:rsid w:val="002A23FE"/>
    <w:rsid w:val="002A63BF"/>
    <w:rsid w:val="002B210A"/>
    <w:rsid w:val="002B281A"/>
    <w:rsid w:val="002B7397"/>
    <w:rsid w:val="002C0536"/>
    <w:rsid w:val="002C308D"/>
    <w:rsid w:val="002C4A5C"/>
    <w:rsid w:val="002D076E"/>
    <w:rsid w:val="002E19EB"/>
    <w:rsid w:val="002E23AD"/>
    <w:rsid w:val="002F1B47"/>
    <w:rsid w:val="002F725F"/>
    <w:rsid w:val="002F7AE1"/>
    <w:rsid w:val="00301347"/>
    <w:rsid w:val="00317D34"/>
    <w:rsid w:val="003211C2"/>
    <w:rsid w:val="00322342"/>
    <w:rsid w:val="003237EE"/>
    <w:rsid w:val="00323BC7"/>
    <w:rsid w:val="003247A3"/>
    <w:rsid w:val="003258FD"/>
    <w:rsid w:val="00325E88"/>
    <w:rsid w:val="003331A1"/>
    <w:rsid w:val="003346BC"/>
    <w:rsid w:val="00334A1D"/>
    <w:rsid w:val="00343943"/>
    <w:rsid w:val="00343D73"/>
    <w:rsid w:val="00346B31"/>
    <w:rsid w:val="00353717"/>
    <w:rsid w:val="00360177"/>
    <w:rsid w:val="00360AF2"/>
    <w:rsid w:val="00361C91"/>
    <w:rsid w:val="003643B5"/>
    <w:rsid w:val="003742D5"/>
    <w:rsid w:val="003771A4"/>
    <w:rsid w:val="00380AB9"/>
    <w:rsid w:val="00384CCD"/>
    <w:rsid w:val="00387A02"/>
    <w:rsid w:val="00392DC0"/>
    <w:rsid w:val="003934C6"/>
    <w:rsid w:val="003939EE"/>
    <w:rsid w:val="00393D01"/>
    <w:rsid w:val="003A080D"/>
    <w:rsid w:val="003A7900"/>
    <w:rsid w:val="003C3BEE"/>
    <w:rsid w:val="003C5882"/>
    <w:rsid w:val="003D0316"/>
    <w:rsid w:val="003D7F4B"/>
    <w:rsid w:val="003E16BF"/>
    <w:rsid w:val="003E28D8"/>
    <w:rsid w:val="003E2EFB"/>
    <w:rsid w:val="003F4C4A"/>
    <w:rsid w:val="003F594A"/>
    <w:rsid w:val="00402690"/>
    <w:rsid w:val="004175EA"/>
    <w:rsid w:val="00420382"/>
    <w:rsid w:val="00420BCF"/>
    <w:rsid w:val="00422328"/>
    <w:rsid w:val="0042286B"/>
    <w:rsid w:val="0042374A"/>
    <w:rsid w:val="004237B4"/>
    <w:rsid w:val="0042759C"/>
    <w:rsid w:val="00431E5C"/>
    <w:rsid w:val="00441233"/>
    <w:rsid w:val="00446A46"/>
    <w:rsid w:val="00451778"/>
    <w:rsid w:val="00451A6D"/>
    <w:rsid w:val="004575A9"/>
    <w:rsid w:val="00460F95"/>
    <w:rsid w:val="004619A0"/>
    <w:rsid w:val="00466537"/>
    <w:rsid w:val="004673AA"/>
    <w:rsid w:val="00476607"/>
    <w:rsid w:val="004776CC"/>
    <w:rsid w:val="00481796"/>
    <w:rsid w:val="0048473B"/>
    <w:rsid w:val="004934CF"/>
    <w:rsid w:val="00494693"/>
    <w:rsid w:val="00496A1A"/>
    <w:rsid w:val="004A3C07"/>
    <w:rsid w:val="004A66AE"/>
    <w:rsid w:val="004A6735"/>
    <w:rsid w:val="004B4544"/>
    <w:rsid w:val="004B52C6"/>
    <w:rsid w:val="004C089A"/>
    <w:rsid w:val="004C5F31"/>
    <w:rsid w:val="004D1CC9"/>
    <w:rsid w:val="004D45D4"/>
    <w:rsid w:val="004D4EF6"/>
    <w:rsid w:val="004D52C9"/>
    <w:rsid w:val="004E2447"/>
    <w:rsid w:val="004E5665"/>
    <w:rsid w:val="004E6A86"/>
    <w:rsid w:val="004F4254"/>
    <w:rsid w:val="004F559D"/>
    <w:rsid w:val="00500D69"/>
    <w:rsid w:val="00504F7F"/>
    <w:rsid w:val="00505935"/>
    <w:rsid w:val="00514F71"/>
    <w:rsid w:val="00520FA7"/>
    <w:rsid w:val="00527296"/>
    <w:rsid w:val="00531C74"/>
    <w:rsid w:val="00531FD1"/>
    <w:rsid w:val="00532C0C"/>
    <w:rsid w:val="005365DF"/>
    <w:rsid w:val="005375FA"/>
    <w:rsid w:val="0054108C"/>
    <w:rsid w:val="00541E44"/>
    <w:rsid w:val="00542346"/>
    <w:rsid w:val="00542600"/>
    <w:rsid w:val="00554B58"/>
    <w:rsid w:val="00565595"/>
    <w:rsid w:val="005656BE"/>
    <w:rsid w:val="00573916"/>
    <w:rsid w:val="00574852"/>
    <w:rsid w:val="00575A31"/>
    <w:rsid w:val="00580207"/>
    <w:rsid w:val="0058345B"/>
    <w:rsid w:val="005867C8"/>
    <w:rsid w:val="00587C04"/>
    <w:rsid w:val="00591000"/>
    <w:rsid w:val="005A011B"/>
    <w:rsid w:val="005A1907"/>
    <w:rsid w:val="005A287C"/>
    <w:rsid w:val="005B2FEA"/>
    <w:rsid w:val="005B424E"/>
    <w:rsid w:val="005B5F56"/>
    <w:rsid w:val="005C007B"/>
    <w:rsid w:val="005C0476"/>
    <w:rsid w:val="005C474E"/>
    <w:rsid w:val="005D0677"/>
    <w:rsid w:val="005D562E"/>
    <w:rsid w:val="005D6C06"/>
    <w:rsid w:val="005E1DBD"/>
    <w:rsid w:val="005E2AB5"/>
    <w:rsid w:val="005E5690"/>
    <w:rsid w:val="005E6F5A"/>
    <w:rsid w:val="005E799D"/>
    <w:rsid w:val="005F07C0"/>
    <w:rsid w:val="005F2A5E"/>
    <w:rsid w:val="005F4E3A"/>
    <w:rsid w:val="006015EA"/>
    <w:rsid w:val="00603649"/>
    <w:rsid w:val="006058E0"/>
    <w:rsid w:val="0060604D"/>
    <w:rsid w:val="00615B59"/>
    <w:rsid w:val="00616C12"/>
    <w:rsid w:val="0062313A"/>
    <w:rsid w:val="006237AF"/>
    <w:rsid w:val="00623D1E"/>
    <w:rsid w:val="00625D96"/>
    <w:rsid w:val="00630CBB"/>
    <w:rsid w:val="006335D8"/>
    <w:rsid w:val="00633A7A"/>
    <w:rsid w:val="00634C3B"/>
    <w:rsid w:val="00634CE2"/>
    <w:rsid w:val="00642AE2"/>
    <w:rsid w:val="0064479A"/>
    <w:rsid w:val="00644B1B"/>
    <w:rsid w:val="00645AEA"/>
    <w:rsid w:val="00653B51"/>
    <w:rsid w:val="00653EE7"/>
    <w:rsid w:val="00655A3A"/>
    <w:rsid w:val="0066024B"/>
    <w:rsid w:val="00667388"/>
    <w:rsid w:val="00673963"/>
    <w:rsid w:val="00677FBD"/>
    <w:rsid w:val="00682021"/>
    <w:rsid w:val="00683CAA"/>
    <w:rsid w:val="00687153"/>
    <w:rsid w:val="006874D2"/>
    <w:rsid w:val="00695442"/>
    <w:rsid w:val="0069582E"/>
    <w:rsid w:val="0069798B"/>
    <w:rsid w:val="006A04E8"/>
    <w:rsid w:val="006A16D4"/>
    <w:rsid w:val="006A749A"/>
    <w:rsid w:val="006B1224"/>
    <w:rsid w:val="006B4ABC"/>
    <w:rsid w:val="006C020D"/>
    <w:rsid w:val="006C7259"/>
    <w:rsid w:val="006D5F74"/>
    <w:rsid w:val="006D61CB"/>
    <w:rsid w:val="006D70BF"/>
    <w:rsid w:val="006E0BBA"/>
    <w:rsid w:val="006E3E5A"/>
    <w:rsid w:val="006F14EA"/>
    <w:rsid w:val="006F3C4C"/>
    <w:rsid w:val="006F4496"/>
    <w:rsid w:val="006F5E9A"/>
    <w:rsid w:val="007030BC"/>
    <w:rsid w:val="007036B2"/>
    <w:rsid w:val="00703B0C"/>
    <w:rsid w:val="00703D0A"/>
    <w:rsid w:val="0071184F"/>
    <w:rsid w:val="00721BC3"/>
    <w:rsid w:val="00726E6F"/>
    <w:rsid w:val="00727F14"/>
    <w:rsid w:val="00733F62"/>
    <w:rsid w:val="00734DE8"/>
    <w:rsid w:val="00735AA9"/>
    <w:rsid w:val="00735EBF"/>
    <w:rsid w:val="00736C74"/>
    <w:rsid w:val="0075300B"/>
    <w:rsid w:val="007553DD"/>
    <w:rsid w:val="00756983"/>
    <w:rsid w:val="00756F84"/>
    <w:rsid w:val="00756FC9"/>
    <w:rsid w:val="007614DF"/>
    <w:rsid w:val="00764DA4"/>
    <w:rsid w:val="00766991"/>
    <w:rsid w:val="00774C9E"/>
    <w:rsid w:val="007766C9"/>
    <w:rsid w:val="00776EEF"/>
    <w:rsid w:val="0077786D"/>
    <w:rsid w:val="00787CB2"/>
    <w:rsid w:val="007A3604"/>
    <w:rsid w:val="007A617D"/>
    <w:rsid w:val="007B4702"/>
    <w:rsid w:val="007B7BE1"/>
    <w:rsid w:val="007C003F"/>
    <w:rsid w:val="007D1490"/>
    <w:rsid w:val="007D549B"/>
    <w:rsid w:val="007D670F"/>
    <w:rsid w:val="007F254C"/>
    <w:rsid w:val="007F2B60"/>
    <w:rsid w:val="007F5417"/>
    <w:rsid w:val="007F7B2C"/>
    <w:rsid w:val="00803F1A"/>
    <w:rsid w:val="00804A74"/>
    <w:rsid w:val="00806004"/>
    <w:rsid w:val="0080716D"/>
    <w:rsid w:val="00832743"/>
    <w:rsid w:val="00834C18"/>
    <w:rsid w:val="008404E7"/>
    <w:rsid w:val="00846CB6"/>
    <w:rsid w:val="00850C1A"/>
    <w:rsid w:val="00860208"/>
    <w:rsid w:val="008702FB"/>
    <w:rsid w:val="00883C5A"/>
    <w:rsid w:val="0088785A"/>
    <w:rsid w:val="0089149E"/>
    <w:rsid w:val="00892FF4"/>
    <w:rsid w:val="00895620"/>
    <w:rsid w:val="00896B97"/>
    <w:rsid w:val="008A0765"/>
    <w:rsid w:val="008A1E7D"/>
    <w:rsid w:val="008A4944"/>
    <w:rsid w:val="008A5238"/>
    <w:rsid w:val="008A72B7"/>
    <w:rsid w:val="008A7A4F"/>
    <w:rsid w:val="008A7CF5"/>
    <w:rsid w:val="008B2CE4"/>
    <w:rsid w:val="008B73A6"/>
    <w:rsid w:val="008C2B3D"/>
    <w:rsid w:val="008C5D09"/>
    <w:rsid w:val="008C67A6"/>
    <w:rsid w:val="008D0EBA"/>
    <w:rsid w:val="008D11B1"/>
    <w:rsid w:val="008D6E59"/>
    <w:rsid w:val="008E1199"/>
    <w:rsid w:val="008E11FE"/>
    <w:rsid w:val="008E27F7"/>
    <w:rsid w:val="008E395C"/>
    <w:rsid w:val="008E5A30"/>
    <w:rsid w:val="008F1CBF"/>
    <w:rsid w:val="008F236A"/>
    <w:rsid w:val="008F4672"/>
    <w:rsid w:val="008F5138"/>
    <w:rsid w:val="008F6FE8"/>
    <w:rsid w:val="00900069"/>
    <w:rsid w:val="00901BB0"/>
    <w:rsid w:val="00917746"/>
    <w:rsid w:val="00921893"/>
    <w:rsid w:val="00930953"/>
    <w:rsid w:val="00937F51"/>
    <w:rsid w:val="00953A23"/>
    <w:rsid w:val="00955EAC"/>
    <w:rsid w:val="009568BF"/>
    <w:rsid w:val="00964F4C"/>
    <w:rsid w:val="00975545"/>
    <w:rsid w:val="00977D5E"/>
    <w:rsid w:val="00980646"/>
    <w:rsid w:val="00981936"/>
    <w:rsid w:val="0098380E"/>
    <w:rsid w:val="00985040"/>
    <w:rsid w:val="00985AAD"/>
    <w:rsid w:val="0099225C"/>
    <w:rsid w:val="009925B0"/>
    <w:rsid w:val="00992E5A"/>
    <w:rsid w:val="00994075"/>
    <w:rsid w:val="0099758C"/>
    <w:rsid w:val="009A3A6E"/>
    <w:rsid w:val="009B08CC"/>
    <w:rsid w:val="009B0A76"/>
    <w:rsid w:val="009B6EF9"/>
    <w:rsid w:val="009B703B"/>
    <w:rsid w:val="009C008D"/>
    <w:rsid w:val="009C1D8E"/>
    <w:rsid w:val="009C240F"/>
    <w:rsid w:val="009C7B42"/>
    <w:rsid w:val="009D18D2"/>
    <w:rsid w:val="009E0562"/>
    <w:rsid w:val="009E0885"/>
    <w:rsid w:val="009E556B"/>
    <w:rsid w:val="009F0802"/>
    <w:rsid w:val="009F0B6D"/>
    <w:rsid w:val="009F0BFB"/>
    <w:rsid w:val="009F4A1A"/>
    <w:rsid w:val="009F6871"/>
    <w:rsid w:val="00A00110"/>
    <w:rsid w:val="00A0019F"/>
    <w:rsid w:val="00A0071D"/>
    <w:rsid w:val="00A00FE1"/>
    <w:rsid w:val="00A061F3"/>
    <w:rsid w:val="00A14D86"/>
    <w:rsid w:val="00A24CA4"/>
    <w:rsid w:val="00A36AE2"/>
    <w:rsid w:val="00A4082F"/>
    <w:rsid w:val="00A542CA"/>
    <w:rsid w:val="00A57C15"/>
    <w:rsid w:val="00A64368"/>
    <w:rsid w:val="00A65363"/>
    <w:rsid w:val="00A6569C"/>
    <w:rsid w:val="00A67F41"/>
    <w:rsid w:val="00A761C1"/>
    <w:rsid w:val="00A908A2"/>
    <w:rsid w:val="00A9304F"/>
    <w:rsid w:val="00AA21C8"/>
    <w:rsid w:val="00AA301E"/>
    <w:rsid w:val="00AA4832"/>
    <w:rsid w:val="00AA72FD"/>
    <w:rsid w:val="00AA7C71"/>
    <w:rsid w:val="00AB5E79"/>
    <w:rsid w:val="00AC570B"/>
    <w:rsid w:val="00AC5D73"/>
    <w:rsid w:val="00AF31B7"/>
    <w:rsid w:val="00B03A6F"/>
    <w:rsid w:val="00B055A5"/>
    <w:rsid w:val="00B31BC9"/>
    <w:rsid w:val="00B33B0E"/>
    <w:rsid w:val="00B404E2"/>
    <w:rsid w:val="00B475D3"/>
    <w:rsid w:val="00B5637E"/>
    <w:rsid w:val="00B60C4E"/>
    <w:rsid w:val="00B60E72"/>
    <w:rsid w:val="00B62553"/>
    <w:rsid w:val="00B6310C"/>
    <w:rsid w:val="00B633D3"/>
    <w:rsid w:val="00B659D6"/>
    <w:rsid w:val="00B7136D"/>
    <w:rsid w:val="00B72EC4"/>
    <w:rsid w:val="00B81607"/>
    <w:rsid w:val="00B81E1C"/>
    <w:rsid w:val="00B915AA"/>
    <w:rsid w:val="00B96B0E"/>
    <w:rsid w:val="00BA2801"/>
    <w:rsid w:val="00BA71D8"/>
    <w:rsid w:val="00BB3CD3"/>
    <w:rsid w:val="00BB4903"/>
    <w:rsid w:val="00BC3131"/>
    <w:rsid w:val="00BD4F6C"/>
    <w:rsid w:val="00BE190C"/>
    <w:rsid w:val="00BE3CD6"/>
    <w:rsid w:val="00BE68F3"/>
    <w:rsid w:val="00BF460E"/>
    <w:rsid w:val="00BF5E70"/>
    <w:rsid w:val="00BF799B"/>
    <w:rsid w:val="00C03921"/>
    <w:rsid w:val="00C040F6"/>
    <w:rsid w:val="00C04707"/>
    <w:rsid w:val="00C05250"/>
    <w:rsid w:val="00C06568"/>
    <w:rsid w:val="00C07A53"/>
    <w:rsid w:val="00C1181A"/>
    <w:rsid w:val="00C11B37"/>
    <w:rsid w:val="00C11C1B"/>
    <w:rsid w:val="00C16384"/>
    <w:rsid w:val="00C220F0"/>
    <w:rsid w:val="00C232A2"/>
    <w:rsid w:val="00C24F28"/>
    <w:rsid w:val="00C2552C"/>
    <w:rsid w:val="00C31C9A"/>
    <w:rsid w:val="00C35FBE"/>
    <w:rsid w:val="00C37C41"/>
    <w:rsid w:val="00C40A0B"/>
    <w:rsid w:val="00C41346"/>
    <w:rsid w:val="00C50FDA"/>
    <w:rsid w:val="00C5186E"/>
    <w:rsid w:val="00C54EEC"/>
    <w:rsid w:val="00C62B00"/>
    <w:rsid w:val="00C62D58"/>
    <w:rsid w:val="00C66106"/>
    <w:rsid w:val="00C71345"/>
    <w:rsid w:val="00C73075"/>
    <w:rsid w:val="00C7528E"/>
    <w:rsid w:val="00C762FE"/>
    <w:rsid w:val="00C80448"/>
    <w:rsid w:val="00C84740"/>
    <w:rsid w:val="00C923E4"/>
    <w:rsid w:val="00C92588"/>
    <w:rsid w:val="00C9705D"/>
    <w:rsid w:val="00CA0B27"/>
    <w:rsid w:val="00CA0DE4"/>
    <w:rsid w:val="00CA1888"/>
    <w:rsid w:val="00CB1E9B"/>
    <w:rsid w:val="00CB5D64"/>
    <w:rsid w:val="00CB710D"/>
    <w:rsid w:val="00CC4774"/>
    <w:rsid w:val="00CC5EB3"/>
    <w:rsid w:val="00CD7841"/>
    <w:rsid w:val="00D03BA6"/>
    <w:rsid w:val="00D226CE"/>
    <w:rsid w:val="00D257B5"/>
    <w:rsid w:val="00D30F1F"/>
    <w:rsid w:val="00D33426"/>
    <w:rsid w:val="00D40C56"/>
    <w:rsid w:val="00D519BC"/>
    <w:rsid w:val="00D621CB"/>
    <w:rsid w:val="00D635B0"/>
    <w:rsid w:val="00D64DBC"/>
    <w:rsid w:val="00D66FF1"/>
    <w:rsid w:val="00D7384C"/>
    <w:rsid w:val="00D75F94"/>
    <w:rsid w:val="00D834C3"/>
    <w:rsid w:val="00D9469D"/>
    <w:rsid w:val="00DA3D80"/>
    <w:rsid w:val="00DA7B23"/>
    <w:rsid w:val="00DB13BE"/>
    <w:rsid w:val="00DB16BE"/>
    <w:rsid w:val="00DB27C3"/>
    <w:rsid w:val="00DB425A"/>
    <w:rsid w:val="00DB5F31"/>
    <w:rsid w:val="00DC028E"/>
    <w:rsid w:val="00DC28E2"/>
    <w:rsid w:val="00DC50F0"/>
    <w:rsid w:val="00DC6C79"/>
    <w:rsid w:val="00DC6CC7"/>
    <w:rsid w:val="00DD6878"/>
    <w:rsid w:val="00DE0312"/>
    <w:rsid w:val="00DE3BEA"/>
    <w:rsid w:val="00E05939"/>
    <w:rsid w:val="00E07CFC"/>
    <w:rsid w:val="00E10D28"/>
    <w:rsid w:val="00E15309"/>
    <w:rsid w:val="00E159C7"/>
    <w:rsid w:val="00E161E6"/>
    <w:rsid w:val="00E21C2D"/>
    <w:rsid w:val="00E24F4A"/>
    <w:rsid w:val="00E30957"/>
    <w:rsid w:val="00E316A5"/>
    <w:rsid w:val="00E31E76"/>
    <w:rsid w:val="00E3281D"/>
    <w:rsid w:val="00E35E08"/>
    <w:rsid w:val="00E3734D"/>
    <w:rsid w:val="00E37875"/>
    <w:rsid w:val="00E47D3F"/>
    <w:rsid w:val="00E51392"/>
    <w:rsid w:val="00E66E72"/>
    <w:rsid w:val="00E67627"/>
    <w:rsid w:val="00E758D1"/>
    <w:rsid w:val="00E7766B"/>
    <w:rsid w:val="00E8111A"/>
    <w:rsid w:val="00E82490"/>
    <w:rsid w:val="00E82EA7"/>
    <w:rsid w:val="00E873DD"/>
    <w:rsid w:val="00E91C95"/>
    <w:rsid w:val="00E96B07"/>
    <w:rsid w:val="00EA0701"/>
    <w:rsid w:val="00EA2AE5"/>
    <w:rsid w:val="00EA53B4"/>
    <w:rsid w:val="00EA5404"/>
    <w:rsid w:val="00EB2AAD"/>
    <w:rsid w:val="00ED156B"/>
    <w:rsid w:val="00ED39B6"/>
    <w:rsid w:val="00ED65FB"/>
    <w:rsid w:val="00ED7527"/>
    <w:rsid w:val="00ED7B88"/>
    <w:rsid w:val="00EE3285"/>
    <w:rsid w:val="00EE6F5C"/>
    <w:rsid w:val="00EF1521"/>
    <w:rsid w:val="00F021AB"/>
    <w:rsid w:val="00F06354"/>
    <w:rsid w:val="00F13BF2"/>
    <w:rsid w:val="00F15CB4"/>
    <w:rsid w:val="00F16AC5"/>
    <w:rsid w:val="00F16DBB"/>
    <w:rsid w:val="00F23419"/>
    <w:rsid w:val="00F23FD8"/>
    <w:rsid w:val="00F24AD0"/>
    <w:rsid w:val="00F251FF"/>
    <w:rsid w:val="00F2599F"/>
    <w:rsid w:val="00F25DF1"/>
    <w:rsid w:val="00F37202"/>
    <w:rsid w:val="00F427C3"/>
    <w:rsid w:val="00F42934"/>
    <w:rsid w:val="00F4567F"/>
    <w:rsid w:val="00F471B6"/>
    <w:rsid w:val="00F47306"/>
    <w:rsid w:val="00F477BC"/>
    <w:rsid w:val="00F524B0"/>
    <w:rsid w:val="00F534E1"/>
    <w:rsid w:val="00F55831"/>
    <w:rsid w:val="00F631D2"/>
    <w:rsid w:val="00F65817"/>
    <w:rsid w:val="00F66057"/>
    <w:rsid w:val="00F81566"/>
    <w:rsid w:val="00F83205"/>
    <w:rsid w:val="00F90B43"/>
    <w:rsid w:val="00F96652"/>
    <w:rsid w:val="00F97377"/>
    <w:rsid w:val="00F9768A"/>
    <w:rsid w:val="00F97E22"/>
    <w:rsid w:val="00FA3163"/>
    <w:rsid w:val="00FA452F"/>
    <w:rsid w:val="00FB0A54"/>
    <w:rsid w:val="00FC20B9"/>
    <w:rsid w:val="00FC498C"/>
    <w:rsid w:val="00FC5529"/>
    <w:rsid w:val="00FC6853"/>
    <w:rsid w:val="00FD368E"/>
    <w:rsid w:val="00FD477A"/>
    <w:rsid w:val="00FD5B19"/>
    <w:rsid w:val="00FE6BEB"/>
    <w:rsid w:val="00FE72E3"/>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qFormat="1"/>
    <w:lsdException w:name="Bibliography" w:uiPriority="37" w:unhideWhenUsed="1"/>
    <w:lsdException w:name="TOC Heading" w:semiHidden="0" w:qFormat="1"/>
  </w:latentStyles>
  <w:style w:type="paragraph" w:default="1" w:styleId="Standard">
    <w:name w:val="Normal"/>
    <w:qFormat/>
    <w:rsid w:val="00B62553"/>
    <w:pPr>
      <w:spacing w:after="160" w:line="288" w:lineRule="auto"/>
      <w:jc w:val="both"/>
    </w:pPr>
    <w:rPr>
      <w:rFonts w:ascii="Calibri" w:hAnsi="Calibri" w:cs="Calibri"/>
      <w:sz w:val="24"/>
      <w:szCs w:val="24"/>
      <w:lang w:eastAsia="en-US"/>
    </w:rPr>
  </w:style>
  <w:style w:type="paragraph" w:styleId="berschrift1">
    <w:name w:val="heading 1"/>
    <w:basedOn w:val="Standard"/>
    <w:next w:val="Standard"/>
    <w:link w:val="berschrift1Zchn"/>
    <w:uiPriority w:val="99"/>
    <w:qFormat/>
    <w:rsid w:val="00CC5EB3"/>
    <w:pPr>
      <w:keepNext/>
      <w:numPr>
        <w:numId w:val="2"/>
      </w:numPr>
      <w:spacing w:before="720" w:after="360" w:line="240" w:lineRule="auto"/>
      <w:jc w:val="left"/>
      <w:outlineLvl w:val="0"/>
    </w:pPr>
    <w:rPr>
      <w:b/>
      <w:bCs/>
      <w:kern w:val="28"/>
      <w:sz w:val="40"/>
      <w:szCs w:val="40"/>
    </w:rPr>
  </w:style>
  <w:style w:type="paragraph" w:styleId="berschrift2">
    <w:name w:val="heading 2"/>
    <w:basedOn w:val="Standard"/>
    <w:next w:val="Standard"/>
    <w:link w:val="berschrift2Zchn"/>
    <w:uiPriority w:val="99"/>
    <w:qFormat/>
    <w:rsid w:val="00A908A2"/>
    <w:pPr>
      <w:keepNext/>
      <w:numPr>
        <w:ilvl w:val="1"/>
        <w:numId w:val="2"/>
      </w:numPr>
      <w:spacing w:before="600" w:after="240" w:line="240" w:lineRule="auto"/>
      <w:jc w:val="left"/>
      <w:outlineLvl w:val="1"/>
    </w:pPr>
    <w:rPr>
      <w:b/>
      <w:bCs/>
      <w:sz w:val="36"/>
      <w:szCs w:val="36"/>
    </w:rPr>
  </w:style>
  <w:style w:type="paragraph" w:styleId="berschrift3">
    <w:name w:val="heading 3"/>
    <w:basedOn w:val="Standard"/>
    <w:next w:val="Standard"/>
    <w:link w:val="berschrift3Zchn"/>
    <w:uiPriority w:val="99"/>
    <w:qFormat/>
    <w:rsid w:val="00A908A2"/>
    <w:pPr>
      <w:keepNext/>
      <w:keepLines/>
      <w:pBdr>
        <w:top w:val="single" w:sz="4" w:space="1" w:color="auto"/>
        <w:left w:val="single" w:sz="4" w:space="4" w:color="auto"/>
        <w:bottom w:val="single" w:sz="4" w:space="1" w:color="auto"/>
        <w:right w:val="single" w:sz="4" w:space="4" w:color="auto"/>
      </w:pBdr>
      <w:spacing w:before="280" w:after="120" w:line="264" w:lineRule="auto"/>
      <w:outlineLvl w:val="2"/>
    </w:pPr>
    <w:rPr>
      <w:b/>
      <w:bCs/>
    </w:rPr>
  </w:style>
  <w:style w:type="paragraph" w:styleId="berschrift4">
    <w:name w:val="heading 4"/>
    <w:basedOn w:val="Standard"/>
    <w:next w:val="Standard"/>
    <w:link w:val="berschrift4Zchn"/>
    <w:uiPriority w:val="99"/>
    <w:qFormat/>
    <w:rsid w:val="00B62553"/>
    <w:pPr>
      <w:keepNext/>
      <w:numPr>
        <w:ilvl w:val="3"/>
        <w:numId w:val="2"/>
      </w:numPr>
      <w:spacing w:before="360" w:after="0" w:line="240" w:lineRule="auto"/>
      <w:jc w:val="left"/>
      <w:outlineLvl w:val="3"/>
    </w:pPr>
    <w:rPr>
      <w:b/>
      <w:bCs/>
      <w:sz w:val="28"/>
      <w:szCs w:val="28"/>
    </w:rPr>
  </w:style>
  <w:style w:type="paragraph" w:styleId="berschrift5">
    <w:name w:val="heading 5"/>
    <w:basedOn w:val="Standard"/>
    <w:next w:val="Standard"/>
    <w:link w:val="berschrift5Zchn"/>
    <w:uiPriority w:val="99"/>
    <w:qFormat/>
    <w:rsid w:val="00AB5E79"/>
    <w:pPr>
      <w:keepNext/>
      <w:spacing w:before="360" w:after="0"/>
      <w:outlineLvl w:val="4"/>
    </w:pPr>
    <w:rPr>
      <w:i/>
      <w:iCs/>
    </w:rPr>
  </w:style>
  <w:style w:type="paragraph" w:styleId="berschrift6">
    <w:name w:val="heading 6"/>
    <w:basedOn w:val="Standard"/>
    <w:next w:val="Standard"/>
    <w:link w:val="berschrift6Zchn"/>
    <w:uiPriority w:val="99"/>
    <w:qFormat/>
    <w:rsid w:val="00FD368E"/>
    <w:pPr>
      <w:spacing w:before="480" w:after="0" w:line="240" w:lineRule="auto"/>
      <w:outlineLvl w:val="5"/>
    </w:pPr>
    <w:rPr>
      <w:b/>
      <w:bCs/>
      <w:sz w:val="28"/>
      <w:szCs w:val="28"/>
    </w:rPr>
  </w:style>
  <w:style w:type="paragraph" w:styleId="berschrift7">
    <w:name w:val="heading 7"/>
    <w:basedOn w:val="Standard"/>
    <w:next w:val="Standard"/>
    <w:link w:val="berschrift7Zchn"/>
    <w:uiPriority w:val="99"/>
    <w:qFormat/>
    <w:rsid w:val="009F0BFB"/>
    <w:pPr>
      <w:spacing w:before="240" w:after="0"/>
      <w:outlineLvl w:val="6"/>
    </w:pPr>
    <w:rPr>
      <w:b/>
      <w:bCs/>
    </w:rPr>
  </w:style>
  <w:style w:type="paragraph" w:styleId="berschrift8">
    <w:name w:val="heading 8"/>
    <w:basedOn w:val="berschrift1"/>
    <w:next w:val="Standard"/>
    <w:link w:val="berschrift8Zchn"/>
    <w:uiPriority w:val="99"/>
    <w:qFormat/>
    <w:rsid w:val="00BB3CD3"/>
    <w:pPr>
      <w:numPr>
        <w:ilvl w:val="7"/>
      </w:numPr>
      <w:ind w:left="0" w:firstLine="0"/>
      <w:outlineLvl w:val="7"/>
    </w:pPr>
  </w:style>
  <w:style w:type="paragraph" w:styleId="berschrift9">
    <w:name w:val="heading 9"/>
    <w:basedOn w:val="Standard"/>
    <w:next w:val="Standard"/>
    <w:link w:val="berschrift9Zchn"/>
    <w:uiPriority w:val="99"/>
    <w:qFormat/>
    <w:rsid w:val="00C11C1B"/>
    <w:pPr>
      <w:numPr>
        <w:ilvl w:val="8"/>
        <w:numId w:val="1"/>
      </w:numPr>
      <w:spacing w:after="0"/>
      <w:outlineLvl w:val="8"/>
    </w:pPr>
    <w:rPr>
      <w:rFonts w:ascii="Arial" w:hAnsi="Arial" w:cs="Arial"/>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sid w:val="00CC5EB3"/>
    <w:rPr>
      <w:rFonts w:ascii="Calibri" w:hAnsi="Calibri" w:cs="Calibri"/>
      <w:b/>
      <w:bCs/>
      <w:kern w:val="28"/>
      <w:sz w:val="28"/>
      <w:szCs w:val="28"/>
      <w:lang w:eastAsia="en-US"/>
    </w:rPr>
  </w:style>
  <w:style w:type="character" w:customStyle="1" w:styleId="berschrift2Zchn">
    <w:name w:val="Überschrift 2 Zchn"/>
    <w:basedOn w:val="Absatz-Standardschriftart"/>
    <w:link w:val="berschrift2"/>
    <w:uiPriority w:val="99"/>
    <w:rsid w:val="00A908A2"/>
    <w:rPr>
      <w:rFonts w:ascii="Calibri" w:hAnsi="Calibri" w:cs="Calibri"/>
      <w:b/>
      <w:bCs/>
      <w:sz w:val="26"/>
      <w:szCs w:val="26"/>
      <w:lang w:eastAsia="en-US"/>
    </w:rPr>
  </w:style>
  <w:style w:type="character" w:customStyle="1" w:styleId="berschrift3Zchn">
    <w:name w:val="Überschrift 3 Zchn"/>
    <w:basedOn w:val="Absatz-Standardschriftart"/>
    <w:link w:val="berschrift3"/>
    <w:uiPriority w:val="99"/>
    <w:rsid w:val="00A908A2"/>
    <w:rPr>
      <w:rFonts w:ascii="Calibri" w:hAnsi="Calibri" w:cs="Calibri"/>
      <w:b/>
      <w:bCs/>
      <w:sz w:val="22"/>
      <w:szCs w:val="22"/>
      <w:lang w:eastAsia="en-US"/>
    </w:rPr>
  </w:style>
  <w:style w:type="character" w:customStyle="1" w:styleId="berschrift4Zchn">
    <w:name w:val="Überschrift 4 Zchn"/>
    <w:basedOn w:val="Absatz-Standardschriftart"/>
    <w:link w:val="berschrift4"/>
    <w:uiPriority w:val="99"/>
    <w:rsid w:val="00B62553"/>
    <w:rPr>
      <w:rFonts w:ascii="Calibri" w:hAnsi="Calibri" w:cs="Calibri"/>
      <w:b/>
      <w:bCs/>
      <w:sz w:val="22"/>
      <w:szCs w:val="22"/>
      <w:lang w:eastAsia="en-US"/>
    </w:rPr>
  </w:style>
  <w:style w:type="character" w:customStyle="1" w:styleId="berschrift5Zchn">
    <w:name w:val="Überschrift 5 Zchn"/>
    <w:basedOn w:val="Absatz-Standardschriftart"/>
    <w:link w:val="berschrift5"/>
    <w:uiPriority w:val="99"/>
    <w:rsid w:val="00AB5E79"/>
    <w:rPr>
      <w:rFonts w:ascii="Calibri" w:hAnsi="Calibri" w:cs="Calibri"/>
      <w:i/>
      <w:iCs/>
      <w:sz w:val="22"/>
      <w:szCs w:val="22"/>
      <w:lang w:eastAsia="en-US"/>
    </w:rPr>
  </w:style>
  <w:style w:type="character" w:customStyle="1" w:styleId="berschrift6Zchn">
    <w:name w:val="Überschrift 6 Zchn"/>
    <w:basedOn w:val="Absatz-Standardschriftart"/>
    <w:link w:val="berschrift6"/>
    <w:uiPriority w:val="99"/>
    <w:rsid w:val="00FD368E"/>
    <w:rPr>
      <w:rFonts w:ascii="Calibri" w:hAnsi="Calibri" w:cs="Calibri"/>
      <w:b/>
      <w:bCs/>
      <w:sz w:val="24"/>
      <w:szCs w:val="24"/>
      <w:lang w:eastAsia="en-US"/>
    </w:rPr>
  </w:style>
  <w:style w:type="character" w:customStyle="1" w:styleId="berschrift7Zchn">
    <w:name w:val="Überschrift 7 Zchn"/>
    <w:basedOn w:val="Absatz-Standardschriftart"/>
    <w:link w:val="berschrift7"/>
    <w:uiPriority w:val="99"/>
    <w:rsid w:val="009F0BFB"/>
    <w:rPr>
      <w:rFonts w:ascii="Calibri" w:hAnsi="Calibri" w:cs="Calibri"/>
      <w:b/>
      <w:bCs/>
      <w:sz w:val="22"/>
      <w:szCs w:val="22"/>
      <w:lang w:eastAsia="en-US"/>
    </w:rPr>
  </w:style>
  <w:style w:type="character" w:customStyle="1" w:styleId="berschrift8Zchn">
    <w:name w:val="Überschrift 8 Zchn"/>
    <w:basedOn w:val="Absatz-Standardschriftart"/>
    <w:link w:val="berschrift8"/>
    <w:uiPriority w:val="99"/>
    <w:rsid w:val="00BB3CD3"/>
    <w:rPr>
      <w:rFonts w:ascii="Calibri" w:hAnsi="Calibri" w:cs="Calibri"/>
      <w:b/>
      <w:bCs/>
      <w:kern w:val="28"/>
      <w:sz w:val="28"/>
      <w:szCs w:val="28"/>
      <w:lang w:eastAsia="en-US"/>
    </w:rPr>
  </w:style>
  <w:style w:type="character" w:customStyle="1" w:styleId="berschrift9Zchn">
    <w:name w:val="Überschrift 9 Zchn"/>
    <w:basedOn w:val="Absatz-Standardschriftart"/>
    <w:link w:val="berschrift9"/>
    <w:uiPriority w:val="99"/>
    <w:rsid w:val="00E37875"/>
    <w:rPr>
      <w:rFonts w:ascii="Arial" w:hAnsi="Arial" w:cs="Arial"/>
      <w:i/>
      <w:iCs/>
      <w:spacing w:val="5"/>
      <w:lang w:eastAsia="en-US"/>
    </w:rPr>
  </w:style>
  <w:style w:type="character" w:styleId="SchwacheHervorhebung">
    <w:name w:val="Subtle Emphasis"/>
    <w:basedOn w:val="Absatz-Standardschriftart"/>
    <w:uiPriority w:val="99"/>
    <w:qFormat/>
    <w:rsid w:val="002C0536"/>
    <w:rPr>
      <w:i/>
      <w:iCs/>
    </w:rPr>
  </w:style>
  <w:style w:type="paragraph" w:styleId="Listenabsatz">
    <w:name w:val="List Paragraph"/>
    <w:basedOn w:val="Standard"/>
    <w:uiPriority w:val="99"/>
    <w:qFormat/>
    <w:rsid w:val="008B2CE4"/>
    <w:pPr>
      <w:spacing w:before="240"/>
      <w:ind w:left="720"/>
    </w:pPr>
  </w:style>
  <w:style w:type="paragraph" w:styleId="Titel">
    <w:name w:val="Title"/>
    <w:basedOn w:val="Standard"/>
    <w:next w:val="Standard"/>
    <w:link w:val="TitelZchn"/>
    <w:uiPriority w:val="99"/>
    <w:qFormat/>
    <w:rsid w:val="002C0536"/>
    <w:pPr>
      <w:pBdr>
        <w:bottom w:val="single" w:sz="4" w:space="1" w:color="auto"/>
      </w:pBdr>
    </w:pPr>
    <w:rPr>
      <w:rFonts w:ascii="Arial" w:hAnsi="Arial" w:cs="Arial"/>
      <w:spacing w:val="5"/>
      <w:sz w:val="52"/>
      <w:szCs w:val="52"/>
    </w:rPr>
  </w:style>
  <w:style w:type="character" w:customStyle="1" w:styleId="TitelZchn">
    <w:name w:val="Titel Zchn"/>
    <w:basedOn w:val="Absatz-Standardschriftart"/>
    <w:link w:val="Titel"/>
    <w:uiPriority w:val="99"/>
    <w:semiHidden/>
    <w:rsid w:val="002C0536"/>
    <w:rPr>
      <w:rFonts w:ascii="Arial" w:hAnsi="Arial" w:cs="Arial"/>
      <w:spacing w:val="5"/>
      <w:sz w:val="52"/>
      <w:szCs w:val="52"/>
      <w:lang w:val="de-DE"/>
    </w:rPr>
  </w:style>
  <w:style w:type="paragraph" w:styleId="Untertitel">
    <w:name w:val="Subtitle"/>
    <w:basedOn w:val="Standard"/>
    <w:next w:val="Standard"/>
    <w:link w:val="UntertitelZchn"/>
    <w:uiPriority w:val="99"/>
    <w:qFormat/>
    <w:rsid w:val="002C0536"/>
    <w:pPr>
      <w:spacing w:after="600"/>
    </w:pPr>
    <w:rPr>
      <w:rFonts w:ascii="Arial" w:hAnsi="Arial" w:cs="Arial"/>
      <w:i/>
      <w:iCs/>
      <w:spacing w:val="13"/>
    </w:rPr>
  </w:style>
  <w:style w:type="character" w:customStyle="1" w:styleId="UntertitelZchn">
    <w:name w:val="Untertitel Zchn"/>
    <w:basedOn w:val="Absatz-Standardschriftart"/>
    <w:link w:val="Untertitel"/>
    <w:uiPriority w:val="99"/>
    <w:semiHidden/>
    <w:rsid w:val="002C0536"/>
    <w:rPr>
      <w:rFonts w:ascii="Arial" w:hAnsi="Arial" w:cs="Arial"/>
      <w:i/>
      <w:iCs/>
      <w:spacing w:val="13"/>
      <w:sz w:val="24"/>
      <w:szCs w:val="24"/>
      <w:lang w:val="de-DE"/>
    </w:rPr>
  </w:style>
  <w:style w:type="character" w:styleId="Fett">
    <w:name w:val="Strong"/>
    <w:basedOn w:val="Absatz-Standardschriftart"/>
    <w:uiPriority w:val="99"/>
    <w:qFormat/>
    <w:rsid w:val="002C0536"/>
    <w:rPr>
      <w:b/>
      <w:bCs/>
    </w:rPr>
  </w:style>
  <w:style w:type="character" w:styleId="Hervorhebung">
    <w:name w:val="Emphasis"/>
    <w:basedOn w:val="Absatz-Standardschriftart"/>
    <w:uiPriority w:val="99"/>
    <w:qFormat/>
    <w:rsid w:val="002C0536"/>
    <w:rPr>
      <w:b/>
      <w:bCs/>
      <w:i/>
      <w:iCs/>
      <w:spacing w:val="10"/>
      <w:shd w:val="clear" w:color="auto" w:fill="auto"/>
    </w:rPr>
  </w:style>
  <w:style w:type="paragraph" w:styleId="KeinLeerraum">
    <w:name w:val="No Spacing"/>
    <w:basedOn w:val="Standard"/>
    <w:link w:val="KeinLeerraumZchn"/>
    <w:uiPriority w:val="99"/>
    <w:qFormat/>
    <w:rsid w:val="002C0536"/>
    <w:pPr>
      <w:spacing w:after="0"/>
    </w:pPr>
  </w:style>
  <w:style w:type="character" w:customStyle="1" w:styleId="KeinLeerraumZchn">
    <w:name w:val="Kein Leerraum Zchn"/>
    <w:basedOn w:val="Absatz-Standardschriftart"/>
    <w:link w:val="KeinLeerraum"/>
    <w:uiPriority w:val="99"/>
    <w:rsid w:val="002C0536"/>
    <w:rPr>
      <w:sz w:val="24"/>
      <w:szCs w:val="24"/>
      <w:lang w:val="de-DE"/>
    </w:rPr>
  </w:style>
  <w:style w:type="paragraph" w:styleId="Anfhrungszeichen">
    <w:name w:val="Quote"/>
    <w:basedOn w:val="Standard"/>
    <w:next w:val="Standard"/>
    <w:link w:val="AnfhrungszeichenZchn"/>
    <w:uiPriority w:val="99"/>
    <w:qFormat/>
    <w:rsid w:val="002C0536"/>
    <w:pPr>
      <w:spacing w:before="200" w:after="0"/>
      <w:ind w:left="360" w:right="360"/>
    </w:pPr>
    <w:rPr>
      <w:i/>
      <w:iCs/>
    </w:rPr>
  </w:style>
  <w:style w:type="character" w:customStyle="1" w:styleId="AnfhrungszeichenZchn">
    <w:name w:val="Anführungszeichen Zchn"/>
    <w:basedOn w:val="Absatz-Standardschriftart"/>
    <w:link w:val="Anfhrungszeichen"/>
    <w:uiPriority w:val="99"/>
    <w:semiHidden/>
    <w:rsid w:val="002C0536"/>
    <w:rPr>
      <w:i/>
      <w:iCs/>
      <w:sz w:val="24"/>
      <w:szCs w:val="24"/>
      <w:lang w:val="de-DE"/>
    </w:rPr>
  </w:style>
  <w:style w:type="paragraph" w:styleId="IntensivesAnfhrungszeichen">
    <w:name w:val="Intense Quote"/>
    <w:basedOn w:val="Standard"/>
    <w:next w:val="Standard"/>
    <w:link w:val="IntensivesAnfhrungszeichenZchn"/>
    <w:uiPriority w:val="99"/>
    <w:qFormat/>
    <w:rsid w:val="002C0536"/>
    <w:pPr>
      <w:pBdr>
        <w:bottom w:val="single" w:sz="4" w:space="1" w:color="auto"/>
      </w:pBdr>
      <w:spacing w:before="200" w:after="280"/>
      <w:ind w:left="1008" w:right="1152"/>
    </w:pPr>
    <w:rPr>
      <w:b/>
      <w:bCs/>
      <w:i/>
      <w:iCs/>
    </w:rPr>
  </w:style>
  <w:style w:type="character" w:customStyle="1" w:styleId="IntensivesAnfhrungszeichenZchn">
    <w:name w:val="Intensives Anführungszeichen Zchn"/>
    <w:basedOn w:val="Absatz-Standardschriftart"/>
    <w:link w:val="IntensivesAnfhrungszeichen"/>
    <w:uiPriority w:val="99"/>
    <w:semiHidden/>
    <w:rsid w:val="002C0536"/>
    <w:rPr>
      <w:b/>
      <w:bCs/>
      <w:i/>
      <w:iCs/>
      <w:sz w:val="24"/>
      <w:szCs w:val="24"/>
      <w:lang w:val="de-DE"/>
    </w:rPr>
  </w:style>
  <w:style w:type="character" w:styleId="IntensiveHervorhebung">
    <w:name w:val="Intense Emphasis"/>
    <w:basedOn w:val="Absatz-Standardschriftart"/>
    <w:uiPriority w:val="99"/>
    <w:qFormat/>
    <w:rsid w:val="002C0536"/>
    <w:rPr>
      <w:b/>
      <w:bCs/>
    </w:rPr>
  </w:style>
  <w:style w:type="character" w:styleId="SchwacherVerweis">
    <w:name w:val="Subtle Reference"/>
    <w:basedOn w:val="Absatz-Standardschriftart"/>
    <w:uiPriority w:val="99"/>
    <w:qFormat/>
    <w:rsid w:val="002C0536"/>
    <w:rPr>
      <w:smallCaps/>
    </w:rPr>
  </w:style>
  <w:style w:type="character" w:styleId="IntensiverVerweis">
    <w:name w:val="Intense Reference"/>
    <w:basedOn w:val="Absatz-Standardschriftart"/>
    <w:uiPriority w:val="99"/>
    <w:qFormat/>
    <w:rsid w:val="002C0536"/>
    <w:rPr>
      <w:smallCaps/>
      <w:spacing w:val="5"/>
      <w:u w:val="single"/>
    </w:rPr>
  </w:style>
  <w:style w:type="character" w:styleId="Buchtitel">
    <w:name w:val="Book Title"/>
    <w:basedOn w:val="Absatz-Standardschriftart"/>
    <w:uiPriority w:val="99"/>
    <w:qFormat/>
    <w:rsid w:val="002C0536"/>
    <w:rPr>
      <w:i/>
      <w:iCs/>
      <w:smallCaps/>
      <w:spacing w:val="5"/>
    </w:rPr>
  </w:style>
  <w:style w:type="paragraph" w:styleId="Inhaltsverzeichnisberschrift">
    <w:name w:val="TOC Heading"/>
    <w:basedOn w:val="berschrift1"/>
    <w:next w:val="Standard"/>
    <w:uiPriority w:val="99"/>
    <w:qFormat/>
    <w:rsid w:val="002C0536"/>
    <w:pPr>
      <w:numPr>
        <w:numId w:val="0"/>
      </w:numPr>
      <w:outlineLvl w:val="9"/>
    </w:pPr>
  </w:style>
  <w:style w:type="table" w:customStyle="1" w:styleId="HelleSchattierung1">
    <w:name w:val="Helle Schattierung1"/>
    <w:aliases w:val="Diplom"/>
    <w:uiPriority w:val="99"/>
    <w:rsid w:val="00DE0312"/>
    <w:pPr>
      <w:spacing w:before="40" w:after="40"/>
    </w:pPr>
    <w:rPr>
      <w:rFonts w:ascii="Calibri" w:hAnsi="Calibri"/>
      <w:color w:val="000000"/>
      <w:sz w:val="20"/>
      <w:szCs w:val="20"/>
    </w:rPr>
    <w:tblPr>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lastRow">
      <w:pPr>
        <w:jc w:val="right"/>
      </w:pPr>
      <w:rPr>
        <w:b w:val="0"/>
        <w:bCs w:val="0"/>
      </w:rPr>
      <w:tblPr/>
      <w:tcPr>
        <w:tcBorders>
          <w:top w:val="nil"/>
          <w:left w:val="nil"/>
          <w:bottom w:val="single" w:sz="8" w:space="0" w:color="000000"/>
          <w:right w:val="nil"/>
          <w:insideH w:val="nil"/>
          <w:insideV w:val="nil"/>
        </w:tcBorders>
      </w:tcPr>
    </w:tblStylePr>
    <w:tblStylePr w:type="firstCol">
      <w:pPr>
        <w:jc w:val="left"/>
      </w:pPr>
      <w:rPr>
        <w:b/>
        <w:bCs/>
      </w:rPr>
    </w:tblStylePr>
    <w:tblStylePr w:type="lastCol">
      <w:rPr>
        <w:b/>
        <w:bCs/>
      </w:rPr>
    </w:tblStylePr>
  </w:style>
  <w:style w:type="paragraph" w:styleId="Kopfzeile">
    <w:name w:val="header"/>
    <w:basedOn w:val="Standard"/>
    <w:link w:val="KopfzeileZchn"/>
    <w:uiPriority w:val="99"/>
    <w:rsid w:val="002C0536"/>
    <w:pPr>
      <w:pBdr>
        <w:bottom w:val="single" w:sz="4" w:space="1" w:color="auto"/>
      </w:pBdr>
      <w:tabs>
        <w:tab w:val="right" w:pos="8505"/>
      </w:tabs>
      <w:spacing w:after="360" w:line="240" w:lineRule="auto"/>
    </w:pPr>
    <w:rPr>
      <w:b/>
      <w:bCs/>
      <w:sz w:val="20"/>
      <w:szCs w:val="20"/>
    </w:rPr>
  </w:style>
  <w:style w:type="character" w:customStyle="1" w:styleId="KopfzeileZchn">
    <w:name w:val="Kopfzeile Zchn"/>
    <w:basedOn w:val="Absatz-Standardschriftart"/>
    <w:link w:val="Kopfzeile"/>
    <w:uiPriority w:val="99"/>
    <w:rsid w:val="002C0536"/>
    <w:rPr>
      <w:b/>
      <w:bCs/>
      <w:sz w:val="20"/>
      <w:szCs w:val="20"/>
      <w:lang w:val="de-DE"/>
    </w:rPr>
  </w:style>
  <w:style w:type="paragraph" w:styleId="Fuzeile">
    <w:name w:val="footer"/>
    <w:basedOn w:val="Standard"/>
    <w:link w:val="FuzeileZchn"/>
    <w:uiPriority w:val="99"/>
    <w:rsid w:val="00ED39B6"/>
    <w:pPr>
      <w:tabs>
        <w:tab w:val="center" w:pos="4536"/>
        <w:tab w:val="right" w:pos="9072"/>
      </w:tabs>
      <w:spacing w:after="0"/>
    </w:pPr>
  </w:style>
  <w:style w:type="character" w:customStyle="1" w:styleId="FuzeileZchn">
    <w:name w:val="Fußzeile Zchn"/>
    <w:basedOn w:val="Absatz-Standardschriftart"/>
    <w:link w:val="Fuzeile"/>
    <w:uiPriority w:val="99"/>
    <w:rsid w:val="00ED39B6"/>
  </w:style>
  <w:style w:type="paragraph" w:styleId="Sprechblasentext">
    <w:name w:val="Balloon Text"/>
    <w:basedOn w:val="Standard"/>
    <w:link w:val="SprechblasentextZchn"/>
    <w:uiPriority w:val="99"/>
    <w:semiHidden/>
    <w:rsid w:val="00DC50F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C50F0"/>
    <w:rPr>
      <w:rFonts w:ascii="Tahoma" w:hAnsi="Tahoma" w:cs="Tahoma"/>
      <w:sz w:val="16"/>
      <w:szCs w:val="16"/>
      <w:lang w:val="de-DE"/>
    </w:rPr>
  </w:style>
  <w:style w:type="table" w:styleId="Tabellengitternetz">
    <w:name w:val="Table Grid"/>
    <w:basedOn w:val="NormaleTabelle"/>
    <w:uiPriority w:val="99"/>
    <w:rsid w:val="00DB16BE"/>
    <w:rPr>
      <w:rFonts w:ascii="Calibri" w:hAnsi="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2717E0"/>
    <w:rPr>
      <w:color w:val="808080"/>
    </w:rPr>
  </w:style>
  <w:style w:type="paragraph" w:styleId="Funotentext">
    <w:name w:val="footnote text"/>
    <w:basedOn w:val="Standard"/>
    <w:link w:val="FunotentextZchn"/>
    <w:uiPriority w:val="99"/>
    <w:semiHidden/>
    <w:rsid w:val="00992E5A"/>
    <w:pPr>
      <w:tabs>
        <w:tab w:val="left" w:pos="142"/>
      </w:tabs>
      <w:spacing w:after="0" w:line="240" w:lineRule="auto"/>
      <w:ind w:left="142" w:hanging="142"/>
    </w:pPr>
    <w:rPr>
      <w:sz w:val="20"/>
      <w:szCs w:val="20"/>
    </w:rPr>
  </w:style>
  <w:style w:type="character" w:customStyle="1" w:styleId="FunotentextZchn">
    <w:name w:val="Fußnotentext Zchn"/>
    <w:basedOn w:val="Absatz-Standardschriftart"/>
    <w:link w:val="Funotentext"/>
    <w:uiPriority w:val="99"/>
    <w:semiHidden/>
    <w:rsid w:val="00992E5A"/>
    <w:rPr>
      <w:sz w:val="20"/>
      <w:szCs w:val="20"/>
      <w:lang w:val="de-DE"/>
    </w:rPr>
  </w:style>
  <w:style w:type="paragraph" w:styleId="Endnotentext">
    <w:name w:val="endnote text"/>
    <w:basedOn w:val="Standard"/>
    <w:link w:val="EndnotentextZchn"/>
    <w:uiPriority w:val="99"/>
    <w:semiHidden/>
    <w:rsid w:val="00992E5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92E5A"/>
    <w:rPr>
      <w:sz w:val="20"/>
      <w:szCs w:val="20"/>
      <w:lang w:val="de-DE"/>
    </w:rPr>
  </w:style>
  <w:style w:type="character" w:styleId="Endnotenzeichen">
    <w:name w:val="endnote reference"/>
    <w:basedOn w:val="Absatz-Standardschriftart"/>
    <w:uiPriority w:val="99"/>
    <w:semiHidden/>
    <w:rsid w:val="00992E5A"/>
    <w:rPr>
      <w:vertAlign w:val="superscript"/>
    </w:rPr>
  </w:style>
  <w:style w:type="character" w:styleId="Funotenzeichen">
    <w:name w:val="footnote reference"/>
    <w:basedOn w:val="Absatz-Standardschriftart"/>
    <w:uiPriority w:val="99"/>
    <w:semiHidden/>
    <w:rsid w:val="00992E5A"/>
    <w:rPr>
      <w:vertAlign w:val="superscript"/>
    </w:rPr>
  </w:style>
  <w:style w:type="paragraph" w:styleId="Verzeichnis1">
    <w:name w:val="toc 1"/>
    <w:basedOn w:val="Standard"/>
    <w:next w:val="Standard"/>
    <w:autoRedefine/>
    <w:uiPriority w:val="99"/>
    <w:semiHidden/>
    <w:rsid w:val="00BB3CD3"/>
    <w:pPr>
      <w:tabs>
        <w:tab w:val="left" w:pos="851"/>
        <w:tab w:val="right" w:leader="dot" w:pos="8493"/>
      </w:tabs>
      <w:spacing w:before="240" w:after="0"/>
      <w:ind w:left="284" w:right="1134" w:hanging="284"/>
      <w:jc w:val="left"/>
    </w:pPr>
    <w:rPr>
      <w:b/>
      <w:bCs/>
      <w:sz w:val="28"/>
      <w:szCs w:val="28"/>
    </w:rPr>
  </w:style>
  <w:style w:type="paragraph" w:styleId="Verzeichnis2">
    <w:name w:val="toc 2"/>
    <w:basedOn w:val="Standard"/>
    <w:next w:val="Standard"/>
    <w:autoRedefine/>
    <w:uiPriority w:val="99"/>
    <w:semiHidden/>
    <w:rsid w:val="00BB3CD3"/>
    <w:pPr>
      <w:tabs>
        <w:tab w:val="left" w:pos="851"/>
        <w:tab w:val="right" w:leader="dot" w:pos="8493"/>
      </w:tabs>
      <w:spacing w:after="0"/>
      <w:ind w:left="284" w:right="1134"/>
      <w:jc w:val="left"/>
    </w:pPr>
  </w:style>
  <w:style w:type="paragraph" w:styleId="Verzeichnis3">
    <w:name w:val="toc 3"/>
    <w:basedOn w:val="Standard"/>
    <w:next w:val="Standard"/>
    <w:autoRedefine/>
    <w:uiPriority w:val="99"/>
    <w:semiHidden/>
    <w:rsid w:val="00A24CA4"/>
    <w:pPr>
      <w:tabs>
        <w:tab w:val="left" w:pos="851"/>
        <w:tab w:val="left" w:pos="1320"/>
        <w:tab w:val="right" w:leader="dot" w:pos="8493"/>
      </w:tabs>
      <w:spacing w:after="0"/>
    </w:pPr>
    <w:rPr>
      <w:noProof/>
    </w:rPr>
  </w:style>
  <w:style w:type="character" w:styleId="Hyperlink">
    <w:name w:val="Hyperlink"/>
    <w:basedOn w:val="Absatz-Standardschriftart"/>
    <w:uiPriority w:val="99"/>
    <w:rsid w:val="007030BC"/>
    <w:rPr>
      <w:color w:val="5F5F5F"/>
      <w:u w:val="single"/>
    </w:rPr>
  </w:style>
  <w:style w:type="paragraph" w:customStyle="1" w:styleId="ListeAuflagen">
    <w:name w:val="Liste Auflagen"/>
    <w:basedOn w:val="Standard"/>
    <w:uiPriority w:val="99"/>
    <w:rsid w:val="00FD368E"/>
    <w:pPr>
      <w:numPr>
        <w:numId w:val="7"/>
      </w:numPr>
    </w:pPr>
    <w:rPr>
      <w:lang w:val="en-US"/>
    </w:rPr>
  </w:style>
  <w:style w:type="paragraph" w:customStyle="1" w:styleId="Tabellekleinberschrift">
    <w:name w:val="Tabelle klein Überschrift"/>
    <w:basedOn w:val="Standard"/>
    <w:uiPriority w:val="99"/>
    <w:rsid w:val="003934C6"/>
    <w:pPr>
      <w:keepNext/>
      <w:spacing w:after="0" w:line="240" w:lineRule="auto"/>
      <w:jc w:val="left"/>
    </w:pPr>
    <w:rPr>
      <w:b/>
      <w:bCs/>
      <w:sz w:val="18"/>
      <w:szCs w:val="18"/>
    </w:rPr>
  </w:style>
  <w:style w:type="paragraph" w:customStyle="1" w:styleId="TabellekleinInhalt">
    <w:name w:val="Tabelle klein Inhalt"/>
    <w:basedOn w:val="Standard"/>
    <w:uiPriority w:val="99"/>
    <w:rsid w:val="00E47D3F"/>
    <w:pPr>
      <w:spacing w:after="0" w:line="240" w:lineRule="auto"/>
      <w:jc w:val="left"/>
    </w:pPr>
    <w:rPr>
      <w:sz w:val="18"/>
      <w:szCs w:val="18"/>
    </w:rPr>
  </w:style>
  <w:style w:type="paragraph" w:customStyle="1" w:styleId="Bewertung">
    <w:name w:val="Bewertung"/>
    <w:basedOn w:val="Standard"/>
    <w:uiPriority w:val="99"/>
    <w:rsid w:val="00531FD1"/>
    <w:pPr>
      <w:shd w:val="clear" w:color="auto" w:fill="BFBFBF"/>
    </w:pPr>
  </w:style>
  <w:style w:type="paragraph" w:customStyle="1" w:styleId="Bewertungberschrift1">
    <w:name w:val="Bewertung Überschrift 1"/>
    <w:basedOn w:val="Bewertung"/>
    <w:next w:val="Bewertung"/>
    <w:uiPriority w:val="99"/>
    <w:rsid w:val="00C71345"/>
    <w:pPr>
      <w:keepNext/>
      <w:keepLines/>
      <w:spacing w:before="360" w:line="240" w:lineRule="auto"/>
    </w:pPr>
    <w:rPr>
      <w:b/>
      <w:bCs/>
    </w:rPr>
  </w:style>
  <w:style w:type="paragraph" w:customStyle="1" w:styleId="Bewertungberschrift2">
    <w:name w:val="Bewertung Überschrift 2"/>
    <w:basedOn w:val="Bewertung"/>
    <w:next w:val="Bewertung"/>
    <w:uiPriority w:val="99"/>
    <w:rsid w:val="004F559D"/>
    <w:pPr>
      <w:keepNext/>
    </w:pPr>
    <w:rPr>
      <w:i/>
      <w:iCs/>
    </w:rPr>
  </w:style>
  <w:style w:type="paragraph" w:customStyle="1" w:styleId="TabellegroInhalt">
    <w:name w:val="Tabelle groß Inhalt"/>
    <w:basedOn w:val="Tabellekleinberschrift"/>
    <w:uiPriority w:val="99"/>
    <w:rsid w:val="00695442"/>
    <w:pPr>
      <w:keepNext w:val="0"/>
    </w:pPr>
    <w:rPr>
      <w:b w:val="0"/>
      <w:bCs w:val="0"/>
      <w:sz w:val="24"/>
      <w:szCs w:val="24"/>
    </w:rPr>
  </w:style>
  <w:style w:type="paragraph" w:customStyle="1" w:styleId="Tabellegroberschrift">
    <w:name w:val="Tabelle groß Überschrift"/>
    <w:basedOn w:val="TabellegroInhalt"/>
    <w:uiPriority w:val="99"/>
    <w:rsid w:val="00695442"/>
    <w:pPr>
      <w:keepNext/>
    </w:pPr>
    <w:rPr>
      <w:b/>
      <w:bCs/>
    </w:rPr>
  </w:style>
  <w:style w:type="character" w:styleId="Kommentarzeichen">
    <w:name w:val="annotation reference"/>
    <w:basedOn w:val="Absatz-Standardschriftart"/>
    <w:uiPriority w:val="99"/>
    <w:semiHidden/>
    <w:rsid w:val="00CC4774"/>
    <w:rPr>
      <w:sz w:val="16"/>
      <w:szCs w:val="16"/>
    </w:rPr>
  </w:style>
  <w:style w:type="paragraph" w:styleId="Kommentartext">
    <w:name w:val="annotation text"/>
    <w:basedOn w:val="Standard"/>
    <w:link w:val="KommentartextZchn"/>
    <w:uiPriority w:val="99"/>
    <w:semiHidden/>
    <w:rsid w:val="00CC4774"/>
    <w:rPr>
      <w:sz w:val="20"/>
      <w:szCs w:val="20"/>
    </w:rPr>
  </w:style>
  <w:style w:type="character" w:customStyle="1" w:styleId="KommentartextZchn">
    <w:name w:val="Kommentartext Zchn"/>
    <w:basedOn w:val="Absatz-Standardschriftart"/>
    <w:link w:val="Kommentartext"/>
    <w:uiPriority w:val="99"/>
    <w:rsid w:val="00CC4774"/>
    <w:rPr>
      <w:rFonts w:ascii="Calibri" w:hAnsi="Calibri" w:cs="Calibri"/>
      <w:lang w:eastAsia="en-US"/>
    </w:rPr>
  </w:style>
  <w:style w:type="paragraph" w:styleId="Kommentarthema">
    <w:name w:val="annotation subject"/>
    <w:basedOn w:val="Kommentartext"/>
    <w:next w:val="Kommentartext"/>
    <w:link w:val="KommentarthemaZchn"/>
    <w:uiPriority w:val="99"/>
    <w:semiHidden/>
    <w:rsid w:val="00CC4774"/>
    <w:rPr>
      <w:b/>
      <w:bCs/>
    </w:rPr>
  </w:style>
  <w:style w:type="character" w:customStyle="1" w:styleId="KommentarthemaZchn">
    <w:name w:val="Kommentarthema Zchn"/>
    <w:basedOn w:val="KommentartextZchn"/>
    <w:link w:val="Kommentarthema"/>
    <w:uiPriority w:val="99"/>
    <w:semiHidden/>
    <w:rsid w:val="00CC4774"/>
    <w:rPr>
      <w:rFonts w:ascii="Calibri" w:hAnsi="Calibri" w:cs="Calibri"/>
      <w:b/>
      <w:bCs/>
      <w:lang w:eastAsia="en-US"/>
    </w:rPr>
  </w:style>
  <w:style w:type="paragraph" w:styleId="Dokumentstruktur">
    <w:name w:val="Document Map"/>
    <w:basedOn w:val="Standard"/>
    <w:link w:val="DokumentstrukturZchn"/>
    <w:uiPriority w:val="99"/>
    <w:semiHidden/>
    <w:rsid w:val="00A908A2"/>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A908A2"/>
    <w:rPr>
      <w:rFonts w:ascii="Tahoma" w:hAnsi="Tahoma" w:cs="Tahoma"/>
      <w:sz w:val="16"/>
      <w:szCs w:val="16"/>
      <w:lang w:eastAsia="en-US"/>
    </w:rPr>
  </w:style>
  <w:style w:type="character" w:customStyle="1" w:styleId="FunotentextChar">
    <w:name w:val="Fußnotentext Char"/>
    <w:basedOn w:val="Absatz-Standardschriftart"/>
    <w:uiPriority w:val="99"/>
    <w:rsid w:val="00FD5B19"/>
    <w:rPr>
      <w:rFonts w:ascii="Arial" w:hAnsi="Arial" w:cs="Arial"/>
      <w:sz w:val="18"/>
      <w:szCs w:val="18"/>
      <w:lang w:val="de-DE" w:eastAsia="de-DE"/>
    </w:rPr>
  </w:style>
  <w:style w:type="paragraph" w:customStyle="1" w:styleId="EvidenzenVorlufigeAnalyse">
    <w:name w:val="Evidenzen / Vorläufige Analyse"/>
    <w:basedOn w:val="Standard"/>
    <w:uiPriority w:val="99"/>
    <w:rsid w:val="00BB3CD3"/>
    <w:pPr>
      <w:keepNext/>
      <w:spacing w:before="400" w:after="0"/>
    </w:pPr>
    <w:rPr>
      <w:b/>
      <w:bCs/>
    </w:rPr>
  </w:style>
  <w:style w:type="paragraph" w:customStyle="1" w:styleId="Aufzhlung">
    <w:name w:val="Aufzählung"/>
    <w:basedOn w:val="Standard"/>
    <w:uiPriority w:val="99"/>
    <w:rsid w:val="006A04E8"/>
    <w:pPr>
      <w:numPr>
        <w:numId w:val="5"/>
      </w:numPr>
      <w:spacing w:after="80"/>
    </w:pPr>
  </w:style>
  <w:style w:type="paragraph" w:customStyle="1" w:styleId="ListeEmpfehlungen">
    <w:name w:val="Liste Empfehlungen"/>
    <w:basedOn w:val="Standard"/>
    <w:uiPriority w:val="99"/>
    <w:rsid w:val="00FD368E"/>
    <w:pPr>
      <w:numPr>
        <w:numId w:val="10"/>
      </w:numPr>
    </w:pPr>
  </w:style>
  <w:style w:type="paragraph" w:customStyle="1" w:styleId="ListeVoraussetzungen">
    <w:name w:val="Liste Voraussetzungen"/>
    <w:basedOn w:val="Standard"/>
    <w:uiPriority w:val="99"/>
    <w:rsid w:val="00DB5F31"/>
    <w:pPr>
      <w:numPr>
        <w:numId w:val="11"/>
      </w:numPr>
    </w:pPr>
  </w:style>
  <w:style w:type="paragraph" w:customStyle="1" w:styleId="Kriterientext">
    <w:name w:val="Kriterientext"/>
    <w:basedOn w:val="Standard"/>
    <w:uiPriority w:val="99"/>
    <w:rsid w:val="00BB3CD3"/>
    <w:pPr>
      <w:spacing w:before="60" w:after="60"/>
    </w:pPr>
    <w:rPr>
      <w:i/>
      <w:iCs/>
      <w:color w:val="C00000"/>
      <w:sz w:val="22"/>
      <w:szCs w:val="22"/>
    </w:rPr>
  </w:style>
  <w:style w:type="paragraph" w:styleId="Textkrper">
    <w:name w:val="Body Text"/>
    <w:basedOn w:val="Standard"/>
    <w:link w:val="TextkrperZchn"/>
    <w:uiPriority w:val="99"/>
    <w:rsid w:val="00532C0C"/>
    <w:pPr>
      <w:autoSpaceDE w:val="0"/>
      <w:autoSpaceDN w:val="0"/>
      <w:adjustRightInd w:val="0"/>
      <w:spacing w:after="0" w:line="240" w:lineRule="auto"/>
      <w:ind w:left="1594"/>
      <w:jc w:val="left"/>
    </w:pPr>
    <w:rPr>
      <w:rFonts w:ascii="Arial Unicode MS" w:eastAsia="Arial Unicode MS" w:hAnsi="Times New Roman" w:cs="Arial Unicode MS"/>
      <w:sz w:val="16"/>
      <w:szCs w:val="16"/>
      <w:lang w:eastAsia="de-DE"/>
    </w:rPr>
  </w:style>
  <w:style w:type="character" w:customStyle="1" w:styleId="TextkrperZchn">
    <w:name w:val="Textkörper Zchn"/>
    <w:basedOn w:val="Absatz-Standardschriftart"/>
    <w:link w:val="Textkrper"/>
    <w:uiPriority w:val="99"/>
    <w:rsid w:val="00532C0C"/>
    <w:rPr>
      <w:rFonts w:ascii="Arial Unicode MS" w:eastAsia="Arial Unicode MS" w:cs="Arial Unicode MS"/>
      <w:sz w:val="16"/>
      <w:szCs w:val="16"/>
    </w:rPr>
  </w:style>
  <w:style w:type="numbering" w:customStyle="1" w:styleId="Formatvorlage1">
    <w:name w:val="Formatvorlage1"/>
    <w:rsid w:val="00290C3F"/>
    <w:pPr>
      <w:numPr>
        <w:numId w:val="4"/>
      </w:numPr>
    </w:pPr>
  </w:style>
  <w:style w:type="numbering" w:customStyle="1" w:styleId="Formatvorlage2">
    <w:name w:val="Formatvorlage2"/>
    <w:rsid w:val="00290C3F"/>
    <w:pPr>
      <w:numPr>
        <w:numId w:val="6"/>
      </w:numPr>
    </w:pPr>
  </w:style>
  <w:style w:type="numbering" w:customStyle="1" w:styleId="Formatvorlage4">
    <w:name w:val="Formatvorlage4"/>
    <w:rsid w:val="00290C3F"/>
    <w:pPr>
      <w:numPr>
        <w:numId w:val="9"/>
      </w:numPr>
    </w:pPr>
  </w:style>
  <w:style w:type="numbering" w:customStyle="1" w:styleId="Formatvorlage3">
    <w:name w:val="Formatvorlage3"/>
    <w:rsid w:val="00290C3F"/>
    <w:pPr>
      <w:numPr>
        <w:numId w:val="8"/>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qFormat="1"/>
    <w:lsdException w:name="Intense Quote" w:semiHidden="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qFormat="1"/>
    <w:lsdException w:name="Intense Emphasis" w:semiHidden="0" w:qFormat="1"/>
    <w:lsdException w:name="Subtle Reference" w:semiHidden="0" w:qFormat="1"/>
    <w:lsdException w:name="Intense Reference" w:semiHidden="0" w:qFormat="1"/>
    <w:lsdException w:name="Book Title" w:semiHidden="0" w:qFormat="1"/>
    <w:lsdException w:name="Bibliography" w:uiPriority="37" w:unhideWhenUsed="1"/>
    <w:lsdException w:name="TOC Heading" w:semiHidden="0" w:qFormat="1"/>
  </w:latentStyles>
  <w:style w:type="paragraph" w:default="1" w:styleId="Standard">
    <w:name w:val="Normal"/>
    <w:qFormat/>
    <w:rsid w:val="00B62553"/>
    <w:pPr>
      <w:spacing w:after="160" w:line="288" w:lineRule="auto"/>
      <w:jc w:val="both"/>
    </w:pPr>
    <w:rPr>
      <w:rFonts w:ascii="Calibri" w:hAnsi="Calibri" w:cs="Calibri"/>
      <w:sz w:val="24"/>
      <w:szCs w:val="24"/>
      <w:lang w:eastAsia="en-US"/>
    </w:rPr>
  </w:style>
  <w:style w:type="paragraph" w:styleId="berschrift1">
    <w:name w:val="heading 1"/>
    <w:basedOn w:val="Standard"/>
    <w:next w:val="Standard"/>
    <w:link w:val="berschrift1Zeichen"/>
    <w:uiPriority w:val="99"/>
    <w:qFormat/>
    <w:rsid w:val="00CC5EB3"/>
    <w:pPr>
      <w:keepNext/>
      <w:numPr>
        <w:numId w:val="2"/>
      </w:numPr>
      <w:spacing w:before="720" w:after="360" w:line="240" w:lineRule="auto"/>
      <w:jc w:val="left"/>
      <w:outlineLvl w:val="0"/>
    </w:pPr>
    <w:rPr>
      <w:b/>
      <w:bCs/>
      <w:kern w:val="28"/>
      <w:sz w:val="40"/>
      <w:szCs w:val="40"/>
    </w:rPr>
  </w:style>
  <w:style w:type="paragraph" w:styleId="berschrift2">
    <w:name w:val="heading 2"/>
    <w:basedOn w:val="Standard"/>
    <w:next w:val="Standard"/>
    <w:link w:val="berschrift2Zeichen"/>
    <w:uiPriority w:val="99"/>
    <w:qFormat/>
    <w:rsid w:val="00A908A2"/>
    <w:pPr>
      <w:keepNext/>
      <w:numPr>
        <w:ilvl w:val="1"/>
        <w:numId w:val="2"/>
      </w:numPr>
      <w:spacing w:before="600" w:after="240" w:line="240" w:lineRule="auto"/>
      <w:jc w:val="left"/>
      <w:outlineLvl w:val="1"/>
    </w:pPr>
    <w:rPr>
      <w:b/>
      <w:bCs/>
      <w:sz w:val="36"/>
      <w:szCs w:val="36"/>
    </w:rPr>
  </w:style>
  <w:style w:type="paragraph" w:styleId="berschrift3">
    <w:name w:val="heading 3"/>
    <w:basedOn w:val="Standard"/>
    <w:next w:val="Standard"/>
    <w:link w:val="berschrift3Zeichen"/>
    <w:uiPriority w:val="99"/>
    <w:qFormat/>
    <w:rsid w:val="00A908A2"/>
    <w:pPr>
      <w:keepNext/>
      <w:keepLines/>
      <w:pBdr>
        <w:top w:val="single" w:sz="4" w:space="1" w:color="auto"/>
        <w:left w:val="single" w:sz="4" w:space="4" w:color="auto"/>
        <w:bottom w:val="single" w:sz="4" w:space="1" w:color="auto"/>
        <w:right w:val="single" w:sz="4" w:space="4" w:color="auto"/>
      </w:pBdr>
      <w:spacing w:before="280" w:after="120" w:line="264" w:lineRule="auto"/>
      <w:outlineLvl w:val="2"/>
    </w:pPr>
    <w:rPr>
      <w:b/>
      <w:bCs/>
    </w:rPr>
  </w:style>
  <w:style w:type="paragraph" w:styleId="berschrift4">
    <w:name w:val="heading 4"/>
    <w:basedOn w:val="Standard"/>
    <w:next w:val="Standard"/>
    <w:link w:val="berschrift4Zeichen"/>
    <w:uiPriority w:val="99"/>
    <w:qFormat/>
    <w:rsid w:val="00B62553"/>
    <w:pPr>
      <w:keepNext/>
      <w:numPr>
        <w:ilvl w:val="3"/>
        <w:numId w:val="2"/>
      </w:numPr>
      <w:spacing w:before="360" w:after="0" w:line="240" w:lineRule="auto"/>
      <w:jc w:val="left"/>
      <w:outlineLvl w:val="3"/>
    </w:pPr>
    <w:rPr>
      <w:b/>
      <w:bCs/>
      <w:sz w:val="28"/>
      <w:szCs w:val="28"/>
    </w:rPr>
  </w:style>
  <w:style w:type="paragraph" w:styleId="berschrift5">
    <w:name w:val="heading 5"/>
    <w:basedOn w:val="Standard"/>
    <w:next w:val="Standard"/>
    <w:link w:val="berschrift5Zeichen"/>
    <w:uiPriority w:val="99"/>
    <w:qFormat/>
    <w:rsid w:val="00AB5E79"/>
    <w:pPr>
      <w:keepNext/>
      <w:spacing w:before="360" w:after="0"/>
      <w:outlineLvl w:val="4"/>
    </w:pPr>
    <w:rPr>
      <w:i/>
      <w:iCs/>
    </w:rPr>
  </w:style>
  <w:style w:type="paragraph" w:styleId="berschrift6">
    <w:name w:val="heading 6"/>
    <w:basedOn w:val="Standard"/>
    <w:next w:val="Standard"/>
    <w:link w:val="berschrift6Zeichen"/>
    <w:uiPriority w:val="99"/>
    <w:qFormat/>
    <w:rsid w:val="00FD368E"/>
    <w:pPr>
      <w:spacing w:before="480" w:after="0" w:line="240" w:lineRule="auto"/>
      <w:outlineLvl w:val="5"/>
    </w:pPr>
    <w:rPr>
      <w:b/>
      <w:bCs/>
      <w:sz w:val="28"/>
      <w:szCs w:val="28"/>
    </w:rPr>
  </w:style>
  <w:style w:type="paragraph" w:styleId="berschrift7">
    <w:name w:val="heading 7"/>
    <w:basedOn w:val="Standard"/>
    <w:next w:val="Standard"/>
    <w:link w:val="berschrift7Zeichen"/>
    <w:uiPriority w:val="99"/>
    <w:qFormat/>
    <w:rsid w:val="009F0BFB"/>
    <w:pPr>
      <w:spacing w:before="240" w:after="0"/>
      <w:outlineLvl w:val="6"/>
    </w:pPr>
    <w:rPr>
      <w:b/>
      <w:bCs/>
    </w:rPr>
  </w:style>
  <w:style w:type="paragraph" w:styleId="berschrift8">
    <w:name w:val="heading 8"/>
    <w:basedOn w:val="berschrift1"/>
    <w:next w:val="Standard"/>
    <w:link w:val="berschrift8Zeichen"/>
    <w:uiPriority w:val="99"/>
    <w:qFormat/>
    <w:rsid w:val="00BB3CD3"/>
    <w:pPr>
      <w:numPr>
        <w:ilvl w:val="7"/>
      </w:numPr>
      <w:ind w:left="0" w:firstLine="0"/>
      <w:outlineLvl w:val="7"/>
    </w:pPr>
  </w:style>
  <w:style w:type="paragraph" w:styleId="berschrift9">
    <w:name w:val="heading 9"/>
    <w:basedOn w:val="Standard"/>
    <w:next w:val="Standard"/>
    <w:link w:val="berschrift9Zeichen"/>
    <w:uiPriority w:val="99"/>
    <w:qFormat/>
    <w:rsid w:val="00C11C1B"/>
    <w:pPr>
      <w:numPr>
        <w:ilvl w:val="8"/>
        <w:numId w:val="1"/>
      </w:numPr>
      <w:spacing w:after="0"/>
      <w:outlineLvl w:val="8"/>
    </w:pPr>
    <w:rPr>
      <w:rFonts w:ascii="Arial" w:hAnsi="Arial" w:cs="Arial"/>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9"/>
    <w:rsid w:val="00CC5EB3"/>
    <w:rPr>
      <w:rFonts w:ascii="Calibri" w:hAnsi="Calibri" w:cs="Calibri"/>
      <w:b/>
      <w:bCs/>
      <w:kern w:val="28"/>
      <w:sz w:val="28"/>
      <w:szCs w:val="28"/>
      <w:lang w:eastAsia="en-US"/>
    </w:rPr>
  </w:style>
  <w:style w:type="character" w:customStyle="1" w:styleId="berschrift2Zeichen">
    <w:name w:val="Überschrift 2 Zeichen"/>
    <w:basedOn w:val="Absatzstandardschriftart"/>
    <w:link w:val="berschrift2"/>
    <w:uiPriority w:val="99"/>
    <w:rsid w:val="00A908A2"/>
    <w:rPr>
      <w:rFonts w:ascii="Calibri" w:hAnsi="Calibri" w:cs="Calibri"/>
      <w:b/>
      <w:bCs/>
      <w:sz w:val="26"/>
      <w:szCs w:val="26"/>
      <w:lang w:eastAsia="en-US"/>
    </w:rPr>
  </w:style>
  <w:style w:type="character" w:customStyle="1" w:styleId="berschrift3Zeichen">
    <w:name w:val="Überschrift 3 Zeichen"/>
    <w:basedOn w:val="Absatzstandardschriftart"/>
    <w:link w:val="berschrift3"/>
    <w:uiPriority w:val="99"/>
    <w:rsid w:val="00A908A2"/>
    <w:rPr>
      <w:rFonts w:ascii="Calibri" w:hAnsi="Calibri" w:cs="Calibri"/>
      <w:b/>
      <w:bCs/>
      <w:sz w:val="22"/>
      <w:szCs w:val="22"/>
      <w:lang w:eastAsia="en-US"/>
    </w:rPr>
  </w:style>
  <w:style w:type="character" w:customStyle="1" w:styleId="berschrift4Zeichen">
    <w:name w:val="Überschrift 4 Zeichen"/>
    <w:basedOn w:val="Absatzstandardschriftart"/>
    <w:link w:val="berschrift4"/>
    <w:uiPriority w:val="99"/>
    <w:rsid w:val="00B62553"/>
    <w:rPr>
      <w:rFonts w:ascii="Calibri" w:hAnsi="Calibri" w:cs="Calibri"/>
      <w:b/>
      <w:bCs/>
      <w:sz w:val="22"/>
      <w:szCs w:val="22"/>
      <w:lang w:eastAsia="en-US"/>
    </w:rPr>
  </w:style>
  <w:style w:type="character" w:customStyle="1" w:styleId="berschrift5Zeichen">
    <w:name w:val="Überschrift 5 Zeichen"/>
    <w:basedOn w:val="Absatzstandardschriftart"/>
    <w:link w:val="berschrift5"/>
    <w:uiPriority w:val="99"/>
    <w:rsid w:val="00AB5E79"/>
    <w:rPr>
      <w:rFonts w:ascii="Calibri" w:hAnsi="Calibri" w:cs="Calibri"/>
      <w:i/>
      <w:iCs/>
      <w:sz w:val="22"/>
      <w:szCs w:val="22"/>
      <w:lang w:eastAsia="en-US"/>
    </w:rPr>
  </w:style>
  <w:style w:type="character" w:customStyle="1" w:styleId="berschrift6Zeichen">
    <w:name w:val="Überschrift 6 Zeichen"/>
    <w:basedOn w:val="Absatzstandardschriftart"/>
    <w:link w:val="berschrift6"/>
    <w:uiPriority w:val="99"/>
    <w:rsid w:val="00FD368E"/>
    <w:rPr>
      <w:rFonts w:ascii="Calibri" w:hAnsi="Calibri" w:cs="Calibri"/>
      <w:b/>
      <w:bCs/>
      <w:sz w:val="24"/>
      <w:szCs w:val="24"/>
      <w:lang w:eastAsia="en-US"/>
    </w:rPr>
  </w:style>
  <w:style w:type="character" w:customStyle="1" w:styleId="berschrift7Zeichen">
    <w:name w:val="Überschrift 7 Zeichen"/>
    <w:basedOn w:val="Absatzstandardschriftart"/>
    <w:link w:val="berschrift7"/>
    <w:uiPriority w:val="99"/>
    <w:rsid w:val="009F0BFB"/>
    <w:rPr>
      <w:rFonts w:ascii="Calibri" w:hAnsi="Calibri" w:cs="Calibri"/>
      <w:b/>
      <w:bCs/>
      <w:sz w:val="22"/>
      <w:szCs w:val="22"/>
      <w:lang w:eastAsia="en-US"/>
    </w:rPr>
  </w:style>
  <w:style w:type="character" w:customStyle="1" w:styleId="berschrift8Zeichen">
    <w:name w:val="Überschrift 8 Zeichen"/>
    <w:basedOn w:val="Absatzstandardschriftart"/>
    <w:link w:val="berschrift8"/>
    <w:uiPriority w:val="99"/>
    <w:rsid w:val="00BB3CD3"/>
    <w:rPr>
      <w:rFonts w:ascii="Calibri" w:hAnsi="Calibri" w:cs="Calibri"/>
      <w:b/>
      <w:bCs/>
      <w:kern w:val="28"/>
      <w:sz w:val="28"/>
      <w:szCs w:val="28"/>
      <w:lang w:eastAsia="en-US"/>
    </w:rPr>
  </w:style>
  <w:style w:type="character" w:customStyle="1" w:styleId="berschrift9Zeichen">
    <w:name w:val="Überschrift 9 Zeichen"/>
    <w:basedOn w:val="Absatzstandardschriftart"/>
    <w:link w:val="berschrift9"/>
    <w:uiPriority w:val="99"/>
    <w:rsid w:val="00E37875"/>
    <w:rPr>
      <w:rFonts w:ascii="Arial" w:hAnsi="Arial" w:cs="Arial"/>
      <w:i/>
      <w:iCs/>
      <w:spacing w:val="5"/>
      <w:lang w:eastAsia="en-US"/>
    </w:rPr>
  </w:style>
  <w:style w:type="character" w:styleId="SchwacheHervorhebung">
    <w:name w:val="Subtle Emphasis"/>
    <w:basedOn w:val="Absatzstandardschriftart"/>
    <w:uiPriority w:val="99"/>
    <w:qFormat/>
    <w:rsid w:val="002C0536"/>
    <w:rPr>
      <w:i/>
      <w:iCs/>
    </w:rPr>
  </w:style>
  <w:style w:type="paragraph" w:styleId="Listenabsatz">
    <w:name w:val="List Paragraph"/>
    <w:basedOn w:val="Standard"/>
    <w:uiPriority w:val="99"/>
    <w:qFormat/>
    <w:rsid w:val="008B2CE4"/>
    <w:pPr>
      <w:spacing w:before="240"/>
      <w:ind w:left="720"/>
    </w:pPr>
  </w:style>
  <w:style w:type="paragraph" w:styleId="Titel">
    <w:name w:val="Title"/>
    <w:basedOn w:val="Standard"/>
    <w:next w:val="Standard"/>
    <w:link w:val="TitelZeichen"/>
    <w:uiPriority w:val="99"/>
    <w:qFormat/>
    <w:rsid w:val="002C0536"/>
    <w:pPr>
      <w:pBdr>
        <w:bottom w:val="single" w:sz="4" w:space="1" w:color="auto"/>
      </w:pBdr>
    </w:pPr>
    <w:rPr>
      <w:rFonts w:ascii="Arial" w:hAnsi="Arial" w:cs="Arial"/>
      <w:spacing w:val="5"/>
      <w:sz w:val="52"/>
      <w:szCs w:val="52"/>
    </w:rPr>
  </w:style>
  <w:style w:type="character" w:customStyle="1" w:styleId="TitelZeichen">
    <w:name w:val="Titel Zeichen"/>
    <w:basedOn w:val="Absatzstandardschriftart"/>
    <w:link w:val="Titel"/>
    <w:uiPriority w:val="99"/>
    <w:semiHidden/>
    <w:rsid w:val="002C0536"/>
    <w:rPr>
      <w:rFonts w:ascii="Arial" w:hAnsi="Arial" w:cs="Arial"/>
      <w:spacing w:val="5"/>
      <w:sz w:val="52"/>
      <w:szCs w:val="52"/>
      <w:lang w:val="de-DE"/>
    </w:rPr>
  </w:style>
  <w:style w:type="paragraph" w:styleId="Untertitel">
    <w:name w:val="Subtitle"/>
    <w:basedOn w:val="Standard"/>
    <w:next w:val="Standard"/>
    <w:link w:val="UntertitelZeichen"/>
    <w:uiPriority w:val="99"/>
    <w:qFormat/>
    <w:rsid w:val="002C0536"/>
    <w:pPr>
      <w:spacing w:after="600"/>
    </w:pPr>
    <w:rPr>
      <w:rFonts w:ascii="Arial" w:hAnsi="Arial" w:cs="Arial"/>
      <w:i/>
      <w:iCs/>
      <w:spacing w:val="13"/>
    </w:rPr>
  </w:style>
  <w:style w:type="character" w:customStyle="1" w:styleId="UntertitelZeichen">
    <w:name w:val="Untertitel Zeichen"/>
    <w:basedOn w:val="Absatzstandardschriftart"/>
    <w:link w:val="Untertitel"/>
    <w:uiPriority w:val="99"/>
    <w:semiHidden/>
    <w:rsid w:val="002C0536"/>
    <w:rPr>
      <w:rFonts w:ascii="Arial" w:hAnsi="Arial" w:cs="Arial"/>
      <w:i/>
      <w:iCs/>
      <w:spacing w:val="13"/>
      <w:sz w:val="24"/>
      <w:szCs w:val="24"/>
      <w:lang w:val="de-DE"/>
    </w:rPr>
  </w:style>
  <w:style w:type="character" w:styleId="Betont">
    <w:name w:val="Strong"/>
    <w:basedOn w:val="Absatzstandardschriftart"/>
    <w:uiPriority w:val="99"/>
    <w:qFormat/>
    <w:rsid w:val="002C0536"/>
    <w:rPr>
      <w:b/>
      <w:bCs/>
    </w:rPr>
  </w:style>
  <w:style w:type="character" w:styleId="Herausstellen">
    <w:name w:val="Emphasis"/>
    <w:basedOn w:val="Absatzstandardschriftart"/>
    <w:uiPriority w:val="99"/>
    <w:qFormat/>
    <w:rsid w:val="002C0536"/>
    <w:rPr>
      <w:b/>
      <w:bCs/>
      <w:i/>
      <w:iCs/>
      <w:spacing w:val="10"/>
      <w:shd w:val="clear" w:color="auto" w:fill="auto"/>
    </w:rPr>
  </w:style>
  <w:style w:type="paragraph" w:styleId="KeinLeerraum">
    <w:name w:val="No Spacing"/>
    <w:basedOn w:val="Standard"/>
    <w:link w:val="KeinLeerraumZeichen"/>
    <w:uiPriority w:val="99"/>
    <w:qFormat/>
    <w:rsid w:val="002C0536"/>
    <w:pPr>
      <w:spacing w:after="0"/>
    </w:pPr>
  </w:style>
  <w:style w:type="character" w:customStyle="1" w:styleId="KeinLeerraumZeichen">
    <w:name w:val="Kein Leerraum Zeichen"/>
    <w:basedOn w:val="Absatzstandardschriftart"/>
    <w:link w:val="KeinLeerraum"/>
    <w:uiPriority w:val="99"/>
    <w:rsid w:val="002C0536"/>
    <w:rPr>
      <w:sz w:val="24"/>
      <w:szCs w:val="24"/>
      <w:lang w:val="de-DE"/>
    </w:rPr>
  </w:style>
  <w:style w:type="paragraph" w:styleId="Anfhrungszeichen">
    <w:name w:val="Quote"/>
    <w:basedOn w:val="Standard"/>
    <w:next w:val="Standard"/>
    <w:link w:val="AnfhrungszeichenZeichen"/>
    <w:uiPriority w:val="99"/>
    <w:qFormat/>
    <w:rsid w:val="002C0536"/>
    <w:pPr>
      <w:spacing w:before="200" w:after="0"/>
      <w:ind w:left="360" w:right="360"/>
    </w:pPr>
    <w:rPr>
      <w:i/>
      <w:iCs/>
    </w:rPr>
  </w:style>
  <w:style w:type="character" w:customStyle="1" w:styleId="AnfhrungszeichenZeichen">
    <w:name w:val="Anführungszeichen Zeichen"/>
    <w:basedOn w:val="Absatzstandardschriftart"/>
    <w:link w:val="Anfhrungszeichen"/>
    <w:uiPriority w:val="99"/>
    <w:semiHidden/>
    <w:rsid w:val="002C0536"/>
    <w:rPr>
      <w:i/>
      <w:iCs/>
      <w:sz w:val="24"/>
      <w:szCs w:val="24"/>
      <w:lang w:val="de-DE"/>
    </w:rPr>
  </w:style>
  <w:style w:type="paragraph" w:styleId="IntensivesAnfhrungszeichen">
    <w:name w:val="Intense Quote"/>
    <w:basedOn w:val="Standard"/>
    <w:next w:val="Standard"/>
    <w:link w:val="IntensivesAnfhrungszeichenZeichen"/>
    <w:uiPriority w:val="99"/>
    <w:qFormat/>
    <w:rsid w:val="002C0536"/>
    <w:pPr>
      <w:pBdr>
        <w:bottom w:val="single" w:sz="4" w:space="1" w:color="auto"/>
      </w:pBdr>
      <w:spacing w:before="200" w:after="280"/>
      <w:ind w:left="1008" w:right="1152"/>
    </w:pPr>
    <w:rPr>
      <w:b/>
      <w:bCs/>
      <w:i/>
      <w:iCs/>
    </w:rPr>
  </w:style>
  <w:style w:type="character" w:customStyle="1" w:styleId="IntensivesAnfhrungszeichenZeichen">
    <w:name w:val="Intensives Anführungszeichen Zeichen"/>
    <w:basedOn w:val="Absatzstandardschriftart"/>
    <w:link w:val="IntensivesAnfhrungszeichen"/>
    <w:uiPriority w:val="99"/>
    <w:semiHidden/>
    <w:rsid w:val="002C0536"/>
    <w:rPr>
      <w:b/>
      <w:bCs/>
      <w:i/>
      <w:iCs/>
      <w:sz w:val="24"/>
      <w:szCs w:val="24"/>
      <w:lang w:val="de-DE"/>
    </w:rPr>
  </w:style>
  <w:style w:type="character" w:styleId="IntensiveHervorhebung">
    <w:name w:val="Intense Emphasis"/>
    <w:basedOn w:val="Absatzstandardschriftart"/>
    <w:uiPriority w:val="99"/>
    <w:qFormat/>
    <w:rsid w:val="002C0536"/>
    <w:rPr>
      <w:b/>
      <w:bCs/>
    </w:rPr>
  </w:style>
  <w:style w:type="character" w:styleId="SchwacherVerweis">
    <w:name w:val="Subtle Reference"/>
    <w:basedOn w:val="Absatzstandardschriftart"/>
    <w:uiPriority w:val="99"/>
    <w:qFormat/>
    <w:rsid w:val="002C0536"/>
    <w:rPr>
      <w:smallCaps/>
    </w:rPr>
  </w:style>
  <w:style w:type="character" w:styleId="IntensiverVerweis">
    <w:name w:val="Intense Reference"/>
    <w:basedOn w:val="Absatzstandardschriftart"/>
    <w:uiPriority w:val="99"/>
    <w:qFormat/>
    <w:rsid w:val="002C0536"/>
    <w:rPr>
      <w:smallCaps/>
      <w:spacing w:val="5"/>
      <w:u w:val="single"/>
    </w:rPr>
  </w:style>
  <w:style w:type="character" w:styleId="Buchtitel">
    <w:name w:val="Book Title"/>
    <w:basedOn w:val="Absatzstandardschriftart"/>
    <w:uiPriority w:val="99"/>
    <w:qFormat/>
    <w:rsid w:val="002C0536"/>
    <w:rPr>
      <w:i/>
      <w:iCs/>
      <w:smallCaps/>
      <w:spacing w:val="5"/>
    </w:rPr>
  </w:style>
  <w:style w:type="paragraph" w:styleId="Inhaltsverzeichnisberschrift">
    <w:name w:val="TOC Heading"/>
    <w:basedOn w:val="berschrift1"/>
    <w:next w:val="Standard"/>
    <w:uiPriority w:val="99"/>
    <w:qFormat/>
    <w:rsid w:val="002C0536"/>
    <w:pPr>
      <w:numPr>
        <w:numId w:val="0"/>
      </w:numPr>
      <w:outlineLvl w:val="9"/>
    </w:pPr>
  </w:style>
  <w:style w:type="table" w:customStyle="1" w:styleId="HelleSchattierung1">
    <w:name w:val="Helle Schattierung1"/>
    <w:aliases w:val="Diplom"/>
    <w:uiPriority w:val="99"/>
    <w:rsid w:val="00DE0312"/>
    <w:pPr>
      <w:spacing w:before="40" w:after="40"/>
    </w:pPr>
    <w:rPr>
      <w:rFonts w:ascii="Calibri" w:hAnsi="Calibri"/>
      <w:color w:val="000000"/>
      <w:sz w:val="20"/>
      <w:szCs w:val="20"/>
    </w:rPr>
    <w:tblPr>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lastRow">
      <w:pPr>
        <w:jc w:val="right"/>
      </w:pPr>
      <w:rPr>
        <w:b w:val="0"/>
        <w:bCs w:val="0"/>
      </w:rPr>
      <w:tblPr/>
      <w:tcPr>
        <w:tcBorders>
          <w:top w:val="nil"/>
          <w:left w:val="nil"/>
          <w:bottom w:val="single" w:sz="8" w:space="0" w:color="000000"/>
          <w:right w:val="nil"/>
          <w:insideH w:val="nil"/>
          <w:insideV w:val="nil"/>
        </w:tcBorders>
      </w:tcPr>
    </w:tblStylePr>
    <w:tblStylePr w:type="firstCol">
      <w:pPr>
        <w:jc w:val="left"/>
      </w:pPr>
      <w:rPr>
        <w:b/>
        <w:bCs/>
      </w:rPr>
    </w:tblStylePr>
    <w:tblStylePr w:type="lastCol">
      <w:rPr>
        <w:b/>
        <w:bCs/>
      </w:rPr>
    </w:tblStylePr>
  </w:style>
  <w:style w:type="paragraph" w:styleId="Kopfzeile">
    <w:name w:val="header"/>
    <w:basedOn w:val="Standard"/>
    <w:link w:val="KopfzeileZeichen"/>
    <w:uiPriority w:val="99"/>
    <w:rsid w:val="002C0536"/>
    <w:pPr>
      <w:pBdr>
        <w:bottom w:val="single" w:sz="4" w:space="1" w:color="auto"/>
      </w:pBdr>
      <w:tabs>
        <w:tab w:val="right" w:pos="8505"/>
      </w:tabs>
      <w:spacing w:after="360" w:line="240" w:lineRule="auto"/>
    </w:pPr>
    <w:rPr>
      <w:b/>
      <w:bCs/>
      <w:sz w:val="20"/>
      <w:szCs w:val="20"/>
    </w:rPr>
  </w:style>
  <w:style w:type="character" w:customStyle="1" w:styleId="KopfzeileZeichen">
    <w:name w:val="Kopfzeile Zeichen"/>
    <w:basedOn w:val="Absatzstandardschriftart"/>
    <w:link w:val="Kopfzeile"/>
    <w:uiPriority w:val="99"/>
    <w:rsid w:val="002C0536"/>
    <w:rPr>
      <w:b/>
      <w:bCs/>
      <w:sz w:val="20"/>
      <w:szCs w:val="20"/>
      <w:lang w:val="de-DE"/>
    </w:rPr>
  </w:style>
  <w:style w:type="paragraph" w:styleId="Fuzeile">
    <w:name w:val="footer"/>
    <w:basedOn w:val="Standard"/>
    <w:link w:val="FuzeileZeichen"/>
    <w:uiPriority w:val="99"/>
    <w:rsid w:val="00ED39B6"/>
    <w:pPr>
      <w:tabs>
        <w:tab w:val="center" w:pos="4536"/>
        <w:tab w:val="right" w:pos="9072"/>
      </w:tabs>
      <w:spacing w:after="0"/>
    </w:pPr>
  </w:style>
  <w:style w:type="character" w:customStyle="1" w:styleId="FuzeileZeichen">
    <w:name w:val="Fußzeile Zeichen"/>
    <w:basedOn w:val="Absatzstandardschriftart"/>
    <w:link w:val="Fuzeile"/>
    <w:uiPriority w:val="99"/>
    <w:rsid w:val="00ED39B6"/>
  </w:style>
  <w:style w:type="paragraph" w:styleId="Sprechblasentext">
    <w:name w:val="Balloon Text"/>
    <w:basedOn w:val="Standard"/>
    <w:link w:val="SprechblasentextZeichen"/>
    <w:uiPriority w:val="99"/>
    <w:semiHidden/>
    <w:rsid w:val="00DC50F0"/>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DC50F0"/>
    <w:rPr>
      <w:rFonts w:ascii="Tahoma" w:hAnsi="Tahoma" w:cs="Tahoma"/>
      <w:sz w:val="16"/>
      <w:szCs w:val="16"/>
      <w:lang w:val="de-DE"/>
    </w:rPr>
  </w:style>
  <w:style w:type="table" w:styleId="Tabellenraster">
    <w:name w:val="Table Grid"/>
    <w:basedOn w:val="NormaleTabelle"/>
    <w:uiPriority w:val="99"/>
    <w:rsid w:val="00DB16BE"/>
    <w:rPr>
      <w:rFonts w:ascii="Calibri" w:hAnsi="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2717E0"/>
    <w:rPr>
      <w:color w:val="808080"/>
    </w:rPr>
  </w:style>
  <w:style w:type="paragraph" w:styleId="Funotentext">
    <w:name w:val="footnote text"/>
    <w:basedOn w:val="Standard"/>
    <w:link w:val="FunotentextZeichen"/>
    <w:uiPriority w:val="99"/>
    <w:semiHidden/>
    <w:rsid w:val="00992E5A"/>
    <w:pPr>
      <w:tabs>
        <w:tab w:val="left" w:pos="142"/>
      </w:tabs>
      <w:spacing w:after="0" w:line="240" w:lineRule="auto"/>
      <w:ind w:left="142" w:hanging="142"/>
    </w:pPr>
    <w:rPr>
      <w:sz w:val="20"/>
      <w:szCs w:val="20"/>
    </w:rPr>
  </w:style>
  <w:style w:type="character" w:customStyle="1" w:styleId="FunotentextZeichen">
    <w:name w:val="Fußnotentext Zeichen"/>
    <w:basedOn w:val="Absatzstandardschriftart"/>
    <w:link w:val="Funotentext"/>
    <w:uiPriority w:val="99"/>
    <w:semiHidden/>
    <w:rsid w:val="00992E5A"/>
    <w:rPr>
      <w:sz w:val="20"/>
      <w:szCs w:val="20"/>
      <w:lang w:val="de-DE"/>
    </w:rPr>
  </w:style>
  <w:style w:type="paragraph" w:styleId="Endnotentext">
    <w:name w:val="endnote text"/>
    <w:basedOn w:val="Standard"/>
    <w:link w:val="EndnotentextZeichen"/>
    <w:uiPriority w:val="99"/>
    <w:semiHidden/>
    <w:rsid w:val="00992E5A"/>
    <w:pPr>
      <w:spacing w:after="0" w:line="240" w:lineRule="auto"/>
    </w:pPr>
    <w:rPr>
      <w:sz w:val="20"/>
      <w:szCs w:val="20"/>
    </w:rPr>
  </w:style>
  <w:style w:type="character" w:customStyle="1" w:styleId="EndnotentextZeichen">
    <w:name w:val="Endnotentext Zeichen"/>
    <w:basedOn w:val="Absatzstandardschriftart"/>
    <w:link w:val="Endnotentext"/>
    <w:uiPriority w:val="99"/>
    <w:semiHidden/>
    <w:rsid w:val="00992E5A"/>
    <w:rPr>
      <w:sz w:val="20"/>
      <w:szCs w:val="20"/>
      <w:lang w:val="de-DE"/>
    </w:rPr>
  </w:style>
  <w:style w:type="character" w:styleId="Endnotenzeichen">
    <w:name w:val="endnote reference"/>
    <w:basedOn w:val="Absatzstandardschriftart"/>
    <w:uiPriority w:val="99"/>
    <w:semiHidden/>
    <w:rsid w:val="00992E5A"/>
    <w:rPr>
      <w:vertAlign w:val="superscript"/>
    </w:rPr>
  </w:style>
  <w:style w:type="character" w:styleId="Funotenzeichen">
    <w:name w:val="footnote reference"/>
    <w:basedOn w:val="Absatzstandardschriftart"/>
    <w:uiPriority w:val="99"/>
    <w:semiHidden/>
    <w:rsid w:val="00992E5A"/>
    <w:rPr>
      <w:vertAlign w:val="superscript"/>
    </w:rPr>
  </w:style>
  <w:style w:type="paragraph" w:styleId="Verzeichnis1">
    <w:name w:val="toc 1"/>
    <w:basedOn w:val="Standard"/>
    <w:next w:val="Standard"/>
    <w:autoRedefine/>
    <w:uiPriority w:val="99"/>
    <w:semiHidden/>
    <w:rsid w:val="00BB3CD3"/>
    <w:pPr>
      <w:tabs>
        <w:tab w:val="left" w:pos="851"/>
        <w:tab w:val="right" w:leader="dot" w:pos="8493"/>
      </w:tabs>
      <w:spacing w:before="240" w:after="0"/>
      <w:ind w:left="284" w:right="1134" w:hanging="284"/>
      <w:jc w:val="left"/>
    </w:pPr>
    <w:rPr>
      <w:b/>
      <w:bCs/>
      <w:sz w:val="28"/>
      <w:szCs w:val="28"/>
    </w:rPr>
  </w:style>
  <w:style w:type="paragraph" w:styleId="Verzeichnis2">
    <w:name w:val="toc 2"/>
    <w:basedOn w:val="Standard"/>
    <w:next w:val="Standard"/>
    <w:autoRedefine/>
    <w:uiPriority w:val="99"/>
    <w:semiHidden/>
    <w:rsid w:val="00BB3CD3"/>
    <w:pPr>
      <w:tabs>
        <w:tab w:val="left" w:pos="851"/>
        <w:tab w:val="right" w:leader="dot" w:pos="8493"/>
      </w:tabs>
      <w:spacing w:after="0"/>
      <w:ind w:left="284" w:right="1134"/>
      <w:jc w:val="left"/>
    </w:pPr>
  </w:style>
  <w:style w:type="paragraph" w:styleId="Verzeichnis3">
    <w:name w:val="toc 3"/>
    <w:basedOn w:val="Standard"/>
    <w:next w:val="Standard"/>
    <w:autoRedefine/>
    <w:uiPriority w:val="99"/>
    <w:semiHidden/>
    <w:rsid w:val="00A24CA4"/>
    <w:pPr>
      <w:tabs>
        <w:tab w:val="left" w:pos="851"/>
        <w:tab w:val="left" w:pos="1320"/>
        <w:tab w:val="right" w:leader="dot" w:pos="8493"/>
      </w:tabs>
      <w:spacing w:after="0"/>
    </w:pPr>
    <w:rPr>
      <w:noProof/>
    </w:rPr>
  </w:style>
  <w:style w:type="character" w:styleId="Link">
    <w:name w:val="Hyperlink"/>
    <w:basedOn w:val="Absatzstandardschriftart"/>
    <w:uiPriority w:val="99"/>
    <w:rsid w:val="007030BC"/>
    <w:rPr>
      <w:color w:val="5F5F5F"/>
      <w:u w:val="single"/>
    </w:rPr>
  </w:style>
  <w:style w:type="paragraph" w:customStyle="1" w:styleId="ListeAuflagen">
    <w:name w:val="Liste Auflagen"/>
    <w:basedOn w:val="Standard"/>
    <w:uiPriority w:val="99"/>
    <w:rsid w:val="00FD368E"/>
    <w:pPr>
      <w:numPr>
        <w:numId w:val="7"/>
      </w:numPr>
    </w:pPr>
    <w:rPr>
      <w:lang w:val="en-US"/>
    </w:rPr>
  </w:style>
  <w:style w:type="paragraph" w:customStyle="1" w:styleId="Tabellekleinberschrift">
    <w:name w:val="Tabelle klein Überschrift"/>
    <w:basedOn w:val="Standard"/>
    <w:uiPriority w:val="99"/>
    <w:rsid w:val="003934C6"/>
    <w:pPr>
      <w:keepNext/>
      <w:spacing w:after="0" w:line="240" w:lineRule="auto"/>
      <w:jc w:val="left"/>
    </w:pPr>
    <w:rPr>
      <w:b/>
      <w:bCs/>
      <w:sz w:val="18"/>
      <w:szCs w:val="18"/>
    </w:rPr>
  </w:style>
  <w:style w:type="paragraph" w:customStyle="1" w:styleId="TabellekleinInhalt">
    <w:name w:val="Tabelle klein Inhalt"/>
    <w:basedOn w:val="Standard"/>
    <w:uiPriority w:val="99"/>
    <w:rsid w:val="00E47D3F"/>
    <w:pPr>
      <w:spacing w:after="0" w:line="240" w:lineRule="auto"/>
      <w:jc w:val="left"/>
    </w:pPr>
    <w:rPr>
      <w:sz w:val="18"/>
      <w:szCs w:val="18"/>
    </w:rPr>
  </w:style>
  <w:style w:type="paragraph" w:customStyle="1" w:styleId="Bewertung">
    <w:name w:val="Bewertung"/>
    <w:basedOn w:val="Standard"/>
    <w:uiPriority w:val="99"/>
    <w:rsid w:val="00531FD1"/>
    <w:pPr>
      <w:shd w:val="clear" w:color="auto" w:fill="BFBFBF"/>
    </w:pPr>
  </w:style>
  <w:style w:type="paragraph" w:customStyle="1" w:styleId="Bewertungberschrift1">
    <w:name w:val="Bewertung Überschrift 1"/>
    <w:basedOn w:val="Bewertung"/>
    <w:next w:val="Bewertung"/>
    <w:uiPriority w:val="99"/>
    <w:rsid w:val="00C71345"/>
    <w:pPr>
      <w:keepNext/>
      <w:keepLines/>
      <w:spacing w:before="360" w:line="240" w:lineRule="auto"/>
    </w:pPr>
    <w:rPr>
      <w:b/>
      <w:bCs/>
    </w:rPr>
  </w:style>
  <w:style w:type="paragraph" w:customStyle="1" w:styleId="Bewertungberschrift2">
    <w:name w:val="Bewertung Überschrift 2"/>
    <w:basedOn w:val="Bewertung"/>
    <w:next w:val="Bewertung"/>
    <w:uiPriority w:val="99"/>
    <w:rsid w:val="004F559D"/>
    <w:pPr>
      <w:keepNext/>
    </w:pPr>
    <w:rPr>
      <w:i/>
      <w:iCs/>
    </w:rPr>
  </w:style>
  <w:style w:type="paragraph" w:customStyle="1" w:styleId="TabellegroInhalt">
    <w:name w:val="Tabelle groß Inhalt"/>
    <w:basedOn w:val="Tabellekleinberschrift"/>
    <w:uiPriority w:val="99"/>
    <w:rsid w:val="00695442"/>
    <w:pPr>
      <w:keepNext w:val="0"/>
    </w:pPr>
    <w:rPr>
      <w:b w:val="0"/>
      <w:bCs w:val="0"/>
      <w:sz w:val="24"/>
      <w:szCs w:val="24"/>
    </w:rPr>
  </w:style>
  <w:style w:type="paragraph" w:customStyle="1" w:styleId="Tabellegroberschrift">
    <w:name w:val="Tabelle groß Überschrift"/>
    <w:basedOn w:val="TabellegroInhalt"/>
    <w:uiPriority w:val="99"/>
    <w:rsid w:val="00695442"/>
    <w:pPr>
      <w:keepNext/>
    </w:pPr>
    <w:rPr>
      <w:b/>
      <w:bCs/>
    </w:rPr>
  </w:style>
  <w:style w:type="character" w:styleId="Kommentarzeichen">
    <w:name w:val="annotation reference"/>
    <w:basedOn w:val="Absatzstandardschriftart"/>
    <w:uiPriority w:val="99"/>
    <w:semiHidden/>
    <w:rsid w:val="00CC4774"/>
    <w:rPr>
      <w:sz w:val="16"/>
      <w:szCs w:val="16"/>
    </w:rPr>
  </w:style>
  <w:style w:type="paragraph" w:styleId="Kommentartext">
    <w:name w:val="annotation text"/>
    <w:basedOn w:val="Standard"/>
    <w:link w:val="KommentartextZeichen"/>
    <w:uiPriority w:val="99"/>
    <w:semiHidden/>
    <w:rsid w:val="00CC4774"/>
    <w:rPr>
      <w:sz w:val="20"/>
      <w:szCs w:val="20"/>
    </w:rPr>
  </w:style>
  <w:style w:type="character" w:customStyle="1" w:styleId="KommentartextZeichen">
    <w:name w:val="Kommentartext Zeichen"/>
    <w:basedOn w:val="Absatzstandardschriftart"/>
    <w:link w:val="Kommentartext"/>
    <w:uiPriority w:val="99"/>
    <w:rsid w:val="00CC4774"/>
    <w:rPr>
      <w:rFonts w:ascii="Calibri" w:hAnsi="Calibri" w:cs="Calibri"/>
      <w:lang w:eastAsia="en-US"/>
    </w:rPr>
  </w:style>
  <w:style w:type="paragraph" w:styleId="Kommentarthema">
    <w:name w:val="annotation subject"/>
    <w:basedOn w:val="Kommentartext"/>
    <w:next w:val="Kommentartext"/>
    <w:link w:val="KommentarthemaZeichen"/>
    <w:uiPriority w:val="99"/>
    <w:semiHidden/>
    <w:rsid w:val="00CC4774"/>
    <w:rPr>
      <w:b/>
      <w:bCs/>
    </w:rPr>
  </w:style>
  <w:style w:type="character" w:customStyle="1" w:styleId="KommentarthemaZeichen">
    <w:name w:val="Kommentarthema Zeichen"/>
    <w:basedOn w:val="KommentartextZeichen"/>
    <w:link w:val="Kommentarthema"/>
    <w:uiPriority w:val="99"/>
    <w:semiHidden/>
    <w:rsid w:val="00CC4774"/>
    <w:rPr>
      <w:rFonts w:ascii="Calibri" w:hAnsi="Calibri" w:cs="Calibri"/>
      <w:b/>
      <w:bCs/>
      <w:lang w:eastAsia="en-US"/>
    </w:rPr>
  </w:style>
  <w:style w:type="paragraph" w:styleId="Dokumentstruktur">
    <w:name w:val="Document Map"/>
    <w:basedOn w:val="Standard"/>
    <w:link w:val="DokumentstrukturZeichen"/>
    <w:uiPriority w:val="99"/>
    <w:semiHidden/>
    <w:rsid w:val="00A908A2"/>
    <w:rPr>
      <w:rFonts w:ascii="Tahoma" w:hAnsi="Tahoma" w:cs="Tahoma"/>
      <w:sz w:val="16"/>
      <w:szCs w:val="16"/>
    </w:rPr>
  </w:style>
  <w:style w:type="character" w:customStyle="1" w:styleId="DokumentstrukturZeichen">
    <w:name w:val="Dokumentstruktur Zeichen"/>
    <w:basedOn w:val="Absatzstandardschriftart"/>
    <w:link w:val="Dokumentstruktur"/>
    <w:uiPriority w:val="99"/>
    <w:semiHidden/>
    <w:rsid w:val="00A908A2"/>
    <w:rPr>
      <w:rFonts w:ascii="Tahoma" w:hAnsi="Tahoma" w:cs="Tahoma"/>
      <w:sz w:val="16"/>
      <w:szCs w:val="16"/>
      <w:lang w:eastAsia="en-US"/>
    </w:rPr>
  </w:style>
  <w:style w:type="character" w:customStyle="1" w:styleId="FunotentextChar">
    <w:name w:val="Fußnotentext Char"/>
    <w:basedOn w:val="Absatzstandardschriftart"/>
    <w:uiPriority w:val="99"/>
    <w:rsid w:val="00FD5B19"/>
    <w:rPr>
      <w:rFonts w:ascii="Arial" w:hAnsi="Arial" w:cs="Arial"/>
      <w:sz w:val="18"/>
      <w:szCs w:val="18"/>
      <w:lang w:val="de-DE" w:eastAsia="de-DE"/>
    </w:rPr>
  </w:style>
  <w:style w:type="paragraph" w:customStyle="1" w:styleId="EvidenzenVorlufigeAnalyse">
    <w:name w:val="Evidenzen / Vorläufige Analyse"/>
    <w:basedOn w:val="Standard"/>
    <w:uiPriority w:val="99"/>
    <w:rsid w:val="00BB3CD3"/>
    <w:pPr>
      <w:keepNext/>
      <w:spacing w:before="400" w:after="0"/>
    </w:pPr>
    <w:rPr>
      <w:b/>
      <w:bCs/>
    </w:rPr>
  </w:style>
  <w:style w:type="paragraph" w:customStyle="1" w:styleId="Aufzhlung">
    <w:name w:val="Aufzählung"/>
    <w:basedOn w:val="Standard"/>
    <w:uiPriority w:val="99"/>
    <w:rsid w:val="006A04E8"/>
    <w:pPr>
      <w:numPr>
        <w:numId w:val="5"/>
      </w:numPr>
      <w:spacing w:after="80"/>
    </w:pPr>
  </w:style>
  <w:style w:type="paragraph" w:customStyle="1" w:styleId="ListeEmpfehlungen">
    <w:name w:val="Liste Empfehlungen"/>
    <w:basedOn w:val="Standard"/>
    <w:uiPriority w:val="99"/>
    <w:rsid w:val="00FD368E"/>
    <w:pPr>
      <w:numPr>
        <w:numId w:val="10"/>
      </w:numPr>
    </w:pPr>
  </w:style>
  <w:style w:type="paragraph" w:customStyle="1" w:styleId="ListeVoraussetzungen">
    <w:name w:val="Liste Voraussetzungen"/>
    <w:basedOn w:val="Standard"/>
    <w:uiPriority w:val="99"/>
    <w:rsid w:val="00DB5F31"/>
    <w:pPr>
      <w:numPr>
        <w:numId w:val="11"/>
      </w:numPr>
    </w:pPr>
  </w:style>
  <w:style w:type="paragraph" w:customStyle="1" w:styleId="Kriterientext">
    <w:name w:val="Kriterientext"/>
    <w:basedOn w:val="Standard"/>
    <w:uiPriority w:val="99"/>
    <w:rsid w:val="00BB3CD3"/>
    <w:pPr>
      <w:spacing w:before="60" w:after="60"/>
    </w:pPr>
    <w:rPr>
      <w:i/>
      <w:iCs/>
      <w:color w:val="C00000"/>
      <w:sz w:val="22"/>
      <w:szCs w:val="22"/>
    </w:rPr>
  </w:style>
  <w:style w:type="paragraph" w:styleId="Textkrper">
    <w:name w:val="Body Text"/>
    <w:basedOn w:val="Standard"/>
    <w:link w:val="TextkrperZeichen"/>
    <w:uiPriority w:val="99"/>
    <w:rsid w:val="00532C0C"/>
    <w:pPr>
      <w:autoSpaceDE w:val="0"/>
      <w:autoSpaceDN w:val="0"/>
      <w:adjustRightInd w:val="0"/>
      <w:spacing w:after="0" w:line="240" w:lineRule="auto"/>
      <w:ind w:left="1594"/>
      <w:jc w:val="left"/>
    </w:pPr>
    <w:rPr>
      <w:rFonts w:ascii="Arial Unicode MS" w:eastAsia="Arial Unicode MS" w:hAnsi="Times New Roman" w:cs="Arial Unicode MS"/>
      <w:sz w:val="16"/>
      <w:szCs w:val="16"/>
      <w:lang w:eastAsia="de-DE"/>
    </w:rPr>
  </w:style>
  <w:style w:type="character" w:customStyle="1" w:styleId="TextkrperZeichen">
    <w:name w:val="Textkörper Zeichen"/>
    <w:basedOn w:val="Absatzstandardschriftart"/>
    <w:link w:val="Textkrper"/>
    <w:uiPriority w:val="99"/>
    <w:rsid w:val="00532C0C"/>
    <w:rPr>
      <w:rFonts w:ascii="Arial Unicode MS" w:eastAsia="Arial Unicode MS" w:cs="Arial Unicode MS"/>
      <w:sz w:val="16"/>
      <w:szCs w:val="16"/>
    </w:rPr>
  </w:style>
  <w:style w:type="numbering" w:customStyle="1" w:styleId="Formatvorlage1">
    <w:name w:val="Formatvorlage1"/>
    <w:rsid w:val="00290C3F"/>
    <w:pPr>
      <w:numPr>
        <w:numId w:val="4"/>
      </w:numPr>
    </w:pPr>
  </w:style>
  <w:style w:type="numbering" w:customStyle="1" w:styleId="Formatvorlage2">
    <w:name w:val="Formatvorlage2"/>
    <w:rsid w:val="00290C3F"/>
    <w:pPr>
      <w:numPr>
        <w:numId w:val="6"/>
      </w:numPr>
    </w:pPr>
  </w:style>
  <w:style w:type="numbering" w:customStyle="1" w:styleId="Formatvorlage4">
    <w:name w:val="Formatvorlage4"/>
    <w:rsid w:val="00290C3F"/>
    <w:pPr>
      <w:numPr>
        <w:numId w:val="9"/>
      </w:numPr>
    </w:pPr>
  </w:style>
  <w:style w:type="numbering" w:customStyle="1" w:styleId="Formatvorlage3">
    <w:name w:val="Formatvorlage3"/>
    <w:rsid w:val="00290C3F"/>
    <w:pPr>
      <w:numPr>
        <w:numId w:val="8"/>
      </w:numPr>
    </w:pPr>
  </w:style>
</w:styles>
</file>

<file path=word/webSettings.xml><?xml version="1.0" encoding="utf-8"?>
<w:webSettings xmlns:r="http://schemas.openxmlformats.org/officeDocument/2006/relationships" xmlns:w="http://schemas.openxmlformats.org/wordprocessingml/2006/main">
  <w:divs>
    <w:div w:id="1972707251">
      <w:marLeft w:val="0"/>
      <w:marRight w:val="0"/>
      <w:marTop w:val="0"/>
      <w:marBottom w:val="0"/>
      <w:divBdr>
        <w:top w:val="none" w:sz="0" w:space="0" w:color="auto"/>
        <w:left w:val="none" w:sz="0" w:space="0" w:color="auto"/>
        <w:bottom w:val="none" w:sz="0" w:space="0" w:color="auto"/>
        <w:right w:val="none" w:sz="0" w:space="0" w:color="auto"/>
      </w:divBdr>
    </w:div>
    <w:div w:id="1972707252">
      <w:marLeft w:val="0"/>
      <w:marRight w:val="0"/>
      <w:marTop w:val="0"/>
      <w:marBottom w:val="0"/>
      <w:divBdr>
        <w:top w:val="none" w:sz="0" w:space="0" w:color="auto"/>
        <w:left w:val="none" w:sz="0" w:space="0" w:color="auto"/>
        <w:bottom w:val="none" w:sz="0" w:space="0" w:color="auto"/>
        <w:right w:val="none" w:sz="0" w:space="0" w:color="auto"/>
      </w:divBdr>
    </w:div>
    <w:div w:id="1972707253">
      <w:marLeft w:val="0"/>
      <w:marRight w:val="0"/>
      <w:marTop w:val="0"/>
      <w:marBottom w:val="0"/>
      <w:divBdr>
        <w:top w:val="none" w:sz="0" w:space="0" w:color="auto"/>
        <w:left w:val="none" w:sz="0" w:space="0" w:color="auto"/>
        <w:bottom w:val="none" w:sz="0" w:space="0" w:color="auto"/>
        <w:right w:val="none" w:sz="0" w:space="0" w:color="auto"/>
      </w:divBdr>
    </w:div>
    <w:div w:id="1972707254">
      <w:marLeft w:val="0"/>
      <w:marRight w:val="0"/>
      <w:marTop w:val="0"/>
      <w:marBottom w:val="0"/>
      <w:divBdr>
        <w:top w:val="none" w:sz="0" w:space="0" w:color="auto"/>
        <w:left w:val="none" w:sz="0" w:space="0" w:color="auto"/>
        <w:bottom w:val="none" w:sz="0" w:space="0" w:color="auto"/>
        <w:right w:val="none" w:sz="0" w:space="0" w:color="auto"/>
      </w:divBdr>
    </w:div>
    <w:div w:id="1972707255">
      <w:marLeft w:val="0"/>
      <w:marRight w:val="0"/>
      <w:marTop w:val="0"/>
      <w:marBottom w:val="0"/>
      <w:divBdr>
        <w:top w:val="none" w:sz="0" w:space="0" w:color="auto"/>
        <w:left w:val="none" w:sz="0" w:space="0" w:color="auto"/>
        <w:bottom w:val="none" w:sz="0" w:space="0" w:color="auto"/>
        <w:right w:val="none" w:sz="0" w:space="0" w:color="auto"/>
      </w:divBdr>
    </w:div>
    <w:div w:id="1972707256">
      <w:marLeft w:val="0"/>
      <w:marRight w:val="0"/>
      <w:marTop w:val="0"/>
      <w:marBottom w:val="0"/>
      <w:divBdr>
        <w:top w:val="none" w:sz="0" w:space="0" w:color="auto"/>
        <w:left w:val="none" w:sz="0" w:space="0" w:color="auto"/>
        <w:bottom w:val="none" w:sz="0" w:space="0" w:color="auto"/>
        <w:right w:val="none" w:sz="0" w:space="0" w:color="auto"/>
      </w:divBdr>
    </w:div>
    <w:div w:id="1972707257">
      <w:marLeft w:val="0"/>
      <w:marRight w:val="0"/>
      <w:marTop w:val="0"/>
      <w:marBottom w:val="0"/>
      <w:divBdr>
        <w:top w:val="none" w:sz="0" w:space="0" w:color="auto"/>
        <w:left w:val="none" w:sz="0" w:space="0" w:color="auto"/>
        <w:bottom w:val="none" w:sz="0" w:space="0" w:color="auto"/>
        <w:right w:val="none" w:sz="0" w:space="0" w:color="auto"/>
      </w:divBdr>
    </w:div>
    <w:div w:id="1972707258">
      <w:marLeft w:val="0"/>
      <w:marRight w:val="0"/>
      <w:marTop w:val="0"/>
      <w:marBottom w:val="0"/>
      <w:divBdr>
        <w:top w:val="none" w:sz="0" w:space="0" w:color="auto"/>
        <w:left w:val="none" w:sz="0" w:space="0" w:color="auto"/>
        <w:bottom w:val="none" w:sz="0" w:space="0" w:color="auto"/>
        <w:right w:val="none" w:sz="0" w:space="0" w:color="auto"/>
      </w:divBdr>
    </w:div>
    <w:div w:id="1972707259">
      <w:marLeft w:val="0"/>
      <w:marRight w:val="0"/>
      <w:marTop w:val="0"/>
      <w:marBottom w:val="0"/>
      <w:divBdr>
        <w:top w:val="none" w:sz="0" w:space="0" w:color="auto"/>
        <w:left w:val="none" w:sz="0" w:space="0" w:color="auto"/>
        <w:bottom w:val="none" w:sz="0" w:space="0" w:color="auto"/>
        <w:right w:val="none" w:sz="0" w:space="0" w:color="auto"/>
      </w:divBdr>
    </w:div>
    <w:div w:id="1972707260">
      <w:marLeft w:val="0"/>
      <w:marRight w:val="0"/>
      <w:marTop w:val="0"/>
      <w:marBottom w:val="0"/>
      <w:divBdr>
        <w:top w:val="none" w:sz="0" w:space="0" w:color="auto"/>
        <w:left w:val="none" w:sz="0" w:space="0" w:color="auto"/>
        <w:bottom w:val="none" w:sz="0" w:space="0" w:color="auto"/>
        <w:right w:val="none" w:sz="0" w:space="0" w:color="auto"/>
      </w:divBdr>
    </w:div>
    <w:div w:id="197270726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h-koeln.de/mam/downloads/deutsch/studium/studiengaenge/f10/broschure_inf.pdf" TargetMode="External"/><Relationship Id="rId18" Type="http://schemas.openxmlformats.org/officeDocument/2006/relationships/hyperlink" Target="https://www.th-koeln.de/mam/downloads/deutsch/studium/studiengaenge/f10/ordnungen_plaene/f10_bpo_ifb_tei_mif_wii_15112013.pdf" TargetMode="External"/><Relationship Id="rId26" Type="http://schemas.openxmlformats.org/officeDocument/2006/relationships/hyperlink" Target="https://www.th-koeln.de/studium/beratung_552.php" TargetMode="External"/><Relationship Id="rId3" Type="http://schemas.openxmlformats.org/officeDocument/2006/relationships/styles" Target="styles.xml"/><Relationship Id="rId21" Type="http://schemas.openxmlformats.org/officeDocument/2006/relationships/hyperlink" Target="https://www.th-koeln.de/mam/downloads/deutsch/studium/studiengaenge/f10/ordnungen_plaene/f10_bpo_ifb_tei_mif_wii_15112013.pdf" TargetMode="External"/><Relationship Id="rId7" Type="http://schemas.openxmlformats.org/officeDocument/2006/relationships/endnotes" Target="endnotes.xml"/><Relationship Id="rId12" Type="http://schemas.openxmlformats.org/officeDocument/2006/relationships/hyperlink" Target="https://www.th-koeln.de/mam/downloads/deutsch/studium/studiengaenge/f10/broschure_inf.pdf" TargetMode="External"/><Relationship Id="rId17" Type="http://schemas.openxmlformats.org/officeDocument/2006/relationships/hyperlink" Target="https://www.th-koeln.de/mam/downloads/deutsch/studium/studiengaenge/f10/ordnungen_plaene/f10_satzungsaenderung_bpo_ifb_tei_mif_wii_23.06.2016.pdf" TargetMode="External"/><Relationship Id="rId25" Type="http://schemas.openxmlformats.org/officeDocument/2006/relationships/hyperlink" Target="https://www.th-koeln.de/mam/downloads/deutsch/studium/studiengaenge/f10/ordnungen_plaene/f10_satzungsaenderung_bpo_ifb_tei_mif_wii_23.06.2016.pdf" TargetMode="External"/><Relationship Id="rId2" Type="http://schemas.openxmlformats.org/officeDocument/2006/relationships/numbering" Target="numbering.xml"/><Relationship Id="rId16" Type="http://schemas.openxmlformats.org/officeDocument/2006/relationships/hyperlink" Target="https://www.th-koeln.de/mam/downloads/deutsch/studium/studiengaenge/f10/ordnungen_plaene/f10_bpo_ifb_tei_mif_wii_15112013.pdf" TargetMode="External"/><Relationship Id="rId20" Type="http://schemas.openxmlformats.org/officeDocument/2006/relationships/hyperlink" Target="https://www.th-koeln.de/internationales/international-office_1986.ph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th-koeln.de/mam/downloads/deutsch/studium/studiengaenge/f10/ordnungen_plaene/f10_bpo_ifb_tei_mif_wii_15112013.pdf" TargetMode="External"/><Relationship Id="rId5" Type="http://schemas.openxmlformats.org/officeDocument/2006/relationships/webSettings" Target="webSettings.xml"/><Relationship Id="rId15" Type="http://schemas.openxmlformats.org/officeDocument/2006/relationships/hyperlink" Target="https://www.th-koeln.de/studium/medieninformatik-master_3729.php" TargetMode="External"/><Relationship Id="rId23" Type="http://schemas.openxmlformats.org/officeDocument/2006/relationships/hyperlink" Target="https://www.th-koeln.de/mam/downloads/deutsch/studium/studiengaenge/f10/ordnungen_plaene/f10_bpo_ifb_tei_mif_wii_15112013.pdf" TargetMode="External"/><Relationship Id="rId28"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hyperlink" Target="https://www.th-koeln.de/mam/downloads/deutsch/studium/studiengaenge/f10/ordnungen_plaene/f10_satzungsaenderung_bpo_ifb_tei_mif_wii_23.06.2016.pdf"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th-koeln.de/studium/medieninformatik-bachelor_2379.php" TargetMode="External"/><Relationship Id="rId22" Type="http://schemas.openxmlformats.org/officeDocument/2006/relationships/hyperlink" Target="https://www.th-koeln.de/studium/studieren-mit-beeintraechtigung_169.php" TargetMode="External"/><Relationship Id="rId27" Type="http://schemas.openxmlformats.org/officeDocument/2006/relationships/image" Target="media/image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6E75A9-05A7-4C87-B13B-F6F3D4EF8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7738</Words>
  <Characters>59523</Characters>
  <Application>Microsoft Office Word</Application>
  <DocSecurity>0</DocSecurity>
  <Lines>496</Lines>
  <Paragraphs>134</Paragraphs>
  <ScaleCrop>false</ScaleCrop>
  <HeadingPairs>
    <vt:vector size="2" baseType="variant">
      <vt:variant>
        <vt:lpstr>Titel</vt:lpstr>
      </vt:variant>
      <vt:variant>
        <vt:i4>1</vt:i4>
      </vt:variant>
    </vt:vector>
  </HeadingPairs>
  <TitlesOfParts>
    <vt:vector size="1" baseType="lpstr">
      <vt:lpstr>AT Bericht HS Studiengang 201x xx xx</vt:lpstr>
    </vt:vector>
  </TitlesOfParts>
  <Company>Fachhochschule Gießen - Friedberg</Company>
  <LinksUpToDate>false</LinksUpToDate>
  <CharactersWithSpaces>67127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 Bericht HS Studiengang 201x xx xx</dc:title>
  <dc:creator>Martin Foerster</dc:creator>
  <cp:lastModifiedBy>Martin Foerster</cp:lastModifiedBy>
  <cp:revision>6</cp:revision>
  <cp:lastPrinted>2012-10-08T08:59:00Z</cp:lastPrinted>
  <dcterms:created xsi:type="dcterms:W3CDTF">2017-05-18T12:30:00Z</dcterms:created>
  <dcterms:modified xsi:type="dcterms:W3CDTF">2017-05-21T09:26:00Z</dcterms:modified>
</cp:coreProperties>
</file>